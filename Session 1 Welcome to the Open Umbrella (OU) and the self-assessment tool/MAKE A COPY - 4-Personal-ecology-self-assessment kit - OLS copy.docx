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DEDB" w14:textId="77777777" w:rsidR="00E948BD" w:rsidRDefault="00791793">
      <w:pPr>
        <w:pStyle w:val="Title"/>
      </w:pPr>
      <w:bookmarkStart w:id="0" w:name="_mn38481ischw" w:colFirst="0" w:colLast="0"/>
      <w:bookmarkEnd w:id="0"/>
      <w:r>
        <w:t xml:space="preserve">Personal ecology &amp; self-care </w:t>
      </w:r>
    </w:p>
    <w:p w14:paraId="2A4E41D0" w14:textId="77777777" w:rsidR="00E948BD" w:rsidRDefault="00791793">
      <w:pPr>
        <w:pStyle w:val="Subtitle"/>
      </w:pPr>
      <w:bookmarkStart w:id="1" w:name="_1gwpboxtehb" w:colFirst="0" w:colLast="0"/>
      <w:bookmarkEnd w:id="1"/>
      <w:r>
        <w:t>Sustain yourself to sustain a movement</w:t>
      </w:r>
    </w:p>
    <w:p w14:paraId="173FA2A1" w14:textId="77777777" w:rsidR="00E948BD" w:rsidRDefault="00791793">
      <w:pPr>
        <w:pStyle w:val="Heading1"/>
      </w:pPr>
      <w:bookmarkStart w:id="2" w:name="_8rkbqf3n8ryw" w:colFirst="0" w:colLast="0"/>
      <w:bookmarkEnd w:id="2"/>
      <w:r>
        <w:t>POP</w:t>
      </w:r>
    </w:p>
    <w:p w14:paraId="7F4EBAB3" w14:textId="77777777" w:rsidR="00E948BD" w:rsidRDefault="00791793">
      <w:r>
        <w:rPr>
          <w:b/>
        </w:rPr>
        <w:t>Purpose:</w:t>
      </w:r>
      <w:r>
        <w:t xml:space="preserve"> To sustain yourself and </w:t>
      </w:r>
      <w:r>
        <w:t xml:space="preserve">the </w:t>
      </w:r>
      <w:r>
        <w:t xml:space="preserve">work </w:t>
      </w:r>
      <w:r>
        <w:t>that inspires you</w:t>
      </w:r>
      <w:r>
        <w:t>.</w:t>
      </w:r>
    </w:p>
    <w:p w14:paraId="0A5D586C" w14:textId="77777777" w:rsidR="00E948BD" w:rsidRDefault="00E948BD"/>
    <w:p w14:paraId="3A15D039" w14:textId="77777777" w:rsidR="00E948BD" w:rsidRDefault="00791793">
      <w:r>
        <w:rPr>
          <w:b/>
        </w:rPr>
        <w:t>Outcome(s):</w:t>
      </w:r>
      <w:r>
        <w:t xml:space="preserve"> You understand your personal ecology needs and find ways to share and </w:t>
      </w:r>
      <w:proofErr w:type="spellStart"/>
      <w:r>
        <w:t>fulfil</w:t>
      </w:r>
      <w:proofErr w:type="spellEnd"/>
      <w:r>
        <w:t xml:space="preserve"> them.</w:t>
      </w:r>
    </w:p>
    <w:p w14:paraId="71E1DBE4" w14:textId="77777777" w:rsidR="00E948BD" w:rsidRDefault="00E948BD"/>
    <w:p w14:paraId="00BDBB15" w14:textId="77777777" w:rsidR="00E948BD" w:rsidRDefault="00791793">
      <w:r>
        <w:rPr>
          <w:b/>
        </w:rPr>
        <w:t>Process:</w:t>
      </w:r>
      <w:r>
        <w:t xml:space="preserve"> Workshop → practice → reflect (individually, with your manager, and with your team) → iterate → maintain, sustain, and thrive</w:t>
      </w:r>
    </w:p>
    <w:p w14:paraId="09BED4D9" w14:textId="77777777" w:rsidR="00E948BD" w:rsidRDefault="00791793">
      <w:r>
        <w:rPr>
          <w:noProof/>
        </w:rPr>
      </w:r>
      <w:r w:rsidR="00791793">
        <w:rPr>
          <w:noProof/>
        </w:rPr>
        <w:pict w14:anchorId="5EF7E55B">
          <v:rect id="_x0000_i1025" style="width:0;height:1.5pt" o:hralign="center" o:hrstd="t" o:hr="t" fillcolor="#a0a0a0" stroked="f"/>
        </w:pict>
      </w:r>
    </w:p>
    <w:p w14:paraId="78F82F7E" w14:textId="77777777" w:rsidR="00E948BD" w:rsidRDefault="00791793">
      <w:pPr>
        <w:pStyle w:val="Heading1"/>
      </w:pPr>
      <w:bookmarkStart w:id="3" w:name="_7r8n7og9rwhc" w:colFirst="0" w:colLast="0"/>
      <w:bookmarkEnd w:id="3"/>
      <w:r>
        <w:t>Glossary</w:t>
      </w:r>
    </w:p>
    <w:p w14:paraId="6442F5FC" w14:textId="77777777" w:rsidR="00E948BD" w:rsidRDefault="00791793">
      <w:pPr>
        <w:numPr>
          <w:ilvl w:val="0"/>
          <w:numId w:val="5"/>
        </w:numPr>
        <w:rPr>
          <w:b/>
        </w:rPr>
      </w:pPr>
      <w:r>
        <w:rPr>
          <w:b/>
        </w:rPr>
        <w:t>Personal ecology:</w:t>
      </w:r>
      <w:r>
        <w:t xml:space="preserve"> What we do “to maintain balance, pacing, and efficiency to sustain our energy over a lifetime.” (</w:t>
      </w:r>
      <w:proofErr w:type="spellStart"/>
      <w:r>
        <w:fldChar w:fldCharType="begin"/>
      </w:r>
      <w:r>
        <w:instrText>HYPERLINK "https://rockwoodleadership.org/art-of-leadership/" \h</w:instrText>
      </w:r>
      <w:r>
        <w:fldChar w:fldCharType="separate"/>
      </w:r>
      <w:r>
        <w:rPr>
          <w:color w:val="1155CC"/>
          <w:u w:val="single"/>
        </w:rPr>
        <w:t>Rockwood</w:t>
      </w:r>
      <w:proofErr w:type="spellEnd"/>
      <w:r>
        <w:rPr>
          <w:color w:val="1155CC"/>
          <w:u w:val="single"/>
        </w:rPr>
        <w:t xml:space="preserve"> Leadership Institute</w:t>
      </w:r>
      <w:r>
        <w:rPr>
          <w:color w:val="1155CC"/>
          <w:u w:val="single"/>
        </w:rPr>
        <w:fldChar w:fldCharType="end"/>
      </w:r>
      <w:r>
        <w:t>)</w:t>
      </w:r>
    </w:p>
    <w:p w14:paraId="77E3BAB5" w14:textId="77777777" w:rsidR="00E948BD" w:rsidRDefault="00791793">
      <w:pPr>
        <w:numPr>
          <w:ilvl w:val="0"/>
          <w:numId w:val="5"/>
        </w:numPr>
        <w:rPr>
          <w:b/>
        </w:rPr>
      </w:pPr>
      <w:r>
        <w:rPr>
          <w:b/>
        </w:rPr>
        <w:t xml:space="preserve">Self-care: </w:t>
      </w:r>
      <w:r>
        <w:t xml:space="preserve">What we do to take care of ourselves so we can contribute to the work that inspires and </w:t>
      </w:r>
      <w:proofErr w:type="spellStart"/>
      <w:r>
        <w:t>fulfils</w:t>
      </w:r>
      <w:proofErr w:type="spellEnd"/>
      <w:r>
        <w:t xml:space="preserve"> us.</w:t>
      </w:r>
    </w:p>
    <w:p w14:paraId="767E9CC0" w14:textId="77777777" w:rsidR="00E948BD" w:rsidRDefault="00791793">
      <w:pPr>
        <w:pStyle w:val="Heading1"/>
      </w:pPr>
      <w:bookmarkStart w:id="4" w:name="_rytw125nlyvs" w:colFirst="0" w:colLast="0"/>
      <w:bookmarkEnd w:id="4"/>
      <w:r>
        <w:t>Agenda</w:t>
      </w:r>
    </w:p>
    <w:p w14:paraId="72505A46" w14:textId="77777777" w:rsidR="00E948BD" w:rsidRDefault="00791793">
      <w:pPr>
        <w:pStyle w:val="Heading2"/>
      </w:pPr>
      <w:bookmarkStart w:id="5" w:name="_ihxkpn89cbs" w:colFirst="0" w:colLast="0"/>
      <w:bookmarkEnd w:id="5"/>
      <w:r>
        <w:t>3 words and a .gif snapshot</w:t>
      </w:r>
    </w:p>
    <w:p w14:paraId="0FA41842" w14:textId="77777777" w:rsidR="00E948BD" w:rsidRDefault="00E948BD"/>
    <w:p w14:paraId="254353F3" w14:textId="77777777" w:rsidR="00E948BD" w:rsidRDefault="00791793">
      <w:r>
        <w:rPr>
          <w:b/>
        </w:rPr>
        <w:t>Directions:</w:t>
      </w:r>
      <w:r>
        <w:t xml:space="preserve"> Share 3 words and a .gif to describe your most fulfilling day during your time with a community or org. Then share 3 words and a .gif to describe your least fulfilling one. Then consider sharing a little story or explain a bit about your responses to the group. You do not have to share. You can also grab something else - like an image, quote, recipe, or song, instead of a .gif. </w:t>
      </w:r>
    </w:p>
    <w:p w14:paraId="22F85F0E" w14:textId="77777777" w:rsidR="00E948BD" w:rsidRDefault="00E948BD">
      <w:pPr>
        <w:rPr>
          <w:b/>
        </w:rPr>
      </w:pPr>
    </w:p>
    <w:p w14:paraId="2D636465" w14:textId="77777777" w:rsidR="00E948BD" w:rsidRDefault="00791793">
      <w:r>
        <w:rPr>
          <w:b/>
        </w:rPr>
        <w:t>The big idea:</w:t>
      </w:r>
      <w:r>
        <w:t xml:space="preserve"> identify the most fulfilling conditions under which you thrive, and try to sustain them; identify the least fulfilling conditions that frustrate you and try to avoid them.</w:t>
      </w:r>
    </w:p>
    <w:p w14:paraId="590F3508" w14:textId="77777777" w:rsidR="00E948BD" w:rsidRDefault="00E948B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5775"/>
        <w:gridCol w:w="2445"/>
      </w:tblGrid>
      <w:tr w:rsidR="00E948BD" w14:paraId="13A70550" w14:textId="77777777">
        <w:tc>
          <w:tcPr>
            <w:tcW w:w="1140" w:type="dxa"/>
            <w:shd w:val="clear" w:color="auto" w:fill="auto"/>
            <w:tcMar>
              <w:top w:w="100" w:type="dxa"/>
              <w:left w:w="100" w:type="dxa"/>
              <w:bottom w:w="100" w:type="dxa"/>
              <w:right w:w="100" w:type="dxa"/>
            </w:tcMar>
          </w:tcPr>
          <w:p w14:paraId="3772528B" w14:textId="77777777" w:rsidR="00E948BD" w:rsidRDefault="00E948BD">
            <w:pPr>
              <w:widowControl w:val="0"/>
              <w:pBdr>
                <w:top w:val="nil"/>
                <w:left w:val="nil"/>
                <w:bottom w:val="nil"/>
                <w:right w:val="nil"/>
                <w:between w:val="nil"/>
              </w:pBdr>
              <w:spacing w:line="240" w:lineRule="auto"/>
            </w:pPr>
          </w:p>
        </w:tc>
        <w:tc>
          <w:tcPr>
            <w:tcW w:w="5775" w:type="dxa"/>
            <w:shd w:val="clear" w:color="auto" w:fill="auto"/>
            <w:tcMar>
              <w:top w:w="100" w:type="dxa"/>
              <w:left w:w="100" w:type="dxa"/>
              <w:bottom w:w="100" w:type="dxa"/>
              <w:right w:w="100" w:type="dxa"/>
            </w:tcMar>
          </w:tcPr>
          <w:p w14:paraId="37D561C8" w14:textId="77777777" w:rsidR="00E948BD" w:rsidRDefault="00791793">
            <w:pPr>
              <w:widowControl w:val="0"/>
              <w:pBdr>
                <w:top w:val="nil"/>
                <w:left w:val="nil"/>
                <w:bottom w:val="nil"/>
                <w:right w:val="nil"/>
                <w:between w:val="nil"/>
              </w:pBdr>
              <w:spacing w:line="240" w:lineRule="auto"/>
              <w:jc w:val="center"/>
            </w:pPr>
            <w:r>
              <w:rPr>
                <w:b/>
              </w:rPr>
              <w:t>.gif</w:t>
            </w:r>
            <w:r>
              <w:t xml:space="preserve"> (maybe search </w:t>
            </w:r>
            <w:hyperlink r:id="rId5">
              <w:proofErr w:type="spellStart"/>
              <w:r>
                <w:rPr>
                  <w:color w:val="1155CC"/>
                  <w:u w:val="single"/>
                </w:rPr>
                <w:t>giphy</w:t>
              </w:r>
              <w:proofErr w:type="spellEnd"/>
            </w:hyperlink>
            <w:r>
              <w:t>?)</w:t>
            </w:r>
          </w:p>
        </w:tc>
        <w:tc>
          <w:tcPr>
            <w:tcW w:w="2445" w:type="dxa"/>
            <w:shd w:val="clear" w:color="auto" w:fill="auto"/>
            <w:tcMar>
              <w:top w:w="100" w:type="dxa"/>
              <w:left w:w="100" w:type="dxa"/>
              <w:bottom w:w="100" w:type="dxa"/>
              <w:right w:w="100" w:type="dxa"/>
            </w:tcMar>
          </w:tcPr>
          <w:p w14:paraId="101513D8" w14:textId="77777777" w:rsidR="00E948BD" w:rsidRDefault="00791793">
            <w:pPr>
              <w:widowControl w:val="0"/>
              <w:pBdr>
                <w:top w:val="nil"/>
                <w:left w:val="nil"/>
                <w:bottom w:val="nil"/>
                <w:right w:val="nil"/>
                <w:between w:val="nil"/>
              </w:pBdr>
              <w:spacing w:line="240" w:lineRule="auto"/>
              <w:jc w:val="center"/>
              <w:rPr>
                <w:b/>
              </w:rPr>
            </w:pPr>
            <w:r>
              <w:rPr>
                <w:b/>
              </w:rPr>
              <w:t>3 words</w:t>
            </w:r>
          </w:p>
        </w:tc>
      </w:tr>
      <w:tr w:rsidR="00E948BD" w14:paraId="7C357A1B" w14:textId="77777777">
        <w:trPr>
          <w:trHeight w:val="420"/>
        </w:trPr>
        <w:tc>
          <w:tcPr>
            <w:tcW w:w="1140" w:type="dxa"/>
            <w:vMerge w:val="restart"/>
            <w:shd w:val="clear" w:color="auto" w:fill="auto"/>
            <w:tcMar>
              <w:top w:w="100" w:type="dxa"/>
              <w:left w:w="100" w:type="dxa"/>
              <w:bottom w:w="100" w:type="dxa"/>
              <w:right w:w="100" w:type="dxa"/>
            </w:tcMar>
          </w:tcPr>
          <w:p w14:paraId="09837840" w14:textId="77777777" w:rsidR="00E948BD" w:rsidRDefault="00791793">
            <w:pPr>
              <w:widowControl w:val="0"/>
              <w:pBdr>
                <w:top w:val="nil"/>
                <w:left w:val="nil"/>
                <w:bottom w:val="nil"/>
                <w:right w:val="nil"/>
                <w:between w:val="nil"/>
              </w:pBdr>
              <w:spacing w:line="240" w:lineRule="auto"/>
              <w:rPr>
                <w:b/>
              </w:rPr>
            </w:pPr>
            <w:r>
              <w:rPr>
                <w:b/>
              </w:rPr>
              <w:t xml:space="preserve">Most </w:t>
            </w:r>
            <w:r>
              <w:rPr>
                <w:b/>
              </w:rPr>
              <w:lastRenderedPageBreak/>
              <w:t>fulfilling</w:t>
            </w:r>
          </w:p>
        </w:tc>
        <w:tc>
          <w:tcPr>
            <w:tcW w:w="5775" w:type="dxa"/>
            <w:vMerge w:val="restart"/>
            <w:shd w:val="clear" w:color="auto" w:fill="auto"/>
            <w:tcMar>
              <w:top w:w="100" w:type="dxa"/>
              <w:left w:w="100" w:type="dxa"/>
              <w:bottom w:w="100" w:type="dxa"/>
              <w:right w:w="100" w:type="dxa"/>
            </w:tcMar>
          </w:tcPr>
          <w:p w14:paraId="13A8ECD8" w14:textId="77777777" w:rsidR="00E948BD" w:rsidRDefault="00E948BD">
            <w:pPr>
              <w:widowControl w:val="0"/>
              <w:pBdr>
                <w:top w:val="nil"/>
                <w:left w:val="nil"/>
                <w:bottom w:val="nil"/>
                <w:right w:val="nil"/>
                <w:between w:val="nil"/>
              </w:pBdr>
              <w:spacing w:line="240" w:lineRule="auto"/>
            </w:pPr>
          </w:p>
          <w:p w14:paraId="5292D9C8" w14:textId="77777777" w:rsidR="00E948BD" w:rsidRDefault="00E948BD">
            <w:pPr>
              <w:widowControl w:val="0"/>
              <w:pBdr>
                <w:top w:val="nil"/>
                <w:left w:val="nil"/>
                <w:bottom w:val="nil"/>
                <w:right w:val="nil"/>
                <w:between w:val="nil"/>
              </w:pBdr>
              <w:spacing w:line="240" w:lineRule="auto"/>
            </w:pPr>
          </w:p>
          <w:p w14:paraId="66B9BA26" w14:textId="77777777" w:rsidR="00E948BD" w:rsidRDefault="00E948BD">
            <w:pPr>
              <w:widowControl w:val="0"/>
              <w:pBdr>
                <w:top w:val="nil"/>
                <w:left w:val="nil"/>
                <w:bottom w:val="nil"/>
                <w:right w:val="nil"/>
                <w:between w:val="nil"/>
              </w:pBdr>
              <w:spacing w:line="240" w:lineRule="auto"/>
            </w:pPr>
          </w:p>
          <w:p w14:paraId="7E27449A" w14:textId="77777777" w:rsidR="00E948BD" w:rsidRDefault="00E948BD">
            <w:pPr>
              <w:widowControl w:val="0"/>
              <w:pBdr>
                <w:top w:val="nil"/>
                <w:left w:val="nil"/>
                <w:bottom w:val="nil"/>
                <w:right w:val="nil"/>
                <w:between w:val="nil"/>
              </w:pBdr>
              <w:spacing w:line="240" w:lineRule="auto"/>
            </w:pPr>
          </w:p>
          <w:p w14:paraId="437FD15D" w14:textId="77777777" w:rsidR="00E948BD" w:rsidRDefault="00E948BD">
            <w:pPr>
              <w:widowControl w:val="0"/>
              <w:pBdr>
                <w:top w:val="nil"/>
                <w:left w:val="nil"/>
                <w:bottom w:val="nil"/>
                <w:right w:val="nil"/>
                <w:between w:val="nil"/>
              </w:pBdr>
              <w:spacing w:line="240" w:lineRule="auto"/>
            </w:pPr>
          </w:p>
        </w:tc>
        <w:tc>
          <w:tcPr>
            <w:tcW w:w="2445" w:type="dxa"/>
            <w:vMerge w:val="restart"/>
            <w:shd w:val="clear" w:color="auto" w:fill="auto"/>
            <w:tcMar>
              <w:top w:w="100" w:type="dxa"/>
              <w:left w:w="100" w:type="dxa"/>
              <w:bottom w:w="100" w:type="dxa"/>
              <w:right w:w="100" w:type="dxa"/>
            </w:tcMar>
          </w:tcPr>
          <w:p w14:paraId="198FBB92" w14:textId="77777777" w:rsidR="00E948BD" w:rsidRDefault="00E948BD">
            <w:pPr>
              <w:widowControl w:val="0"/>
              <w:numPr>
                <w:ilvl w:val="0"/>
                <w:numId w:val="1"/>
              </w:numPr>
              <w:pBdr>
                <w:top w:val="nil"/>
                <w:left w:val="nil"/>
                <w:bottom w:val="nil"/>
                <w:right w:val="nil"/>
                <w:between w:val="nil"/>
              </w:pBdr>
              <w:spacing w:line="240" w:lineRule="auto"/>
            </w:pPr>
          </w:p>
          <w:p w14:paraId="3A1BA143" w14:textId="77777777" w:rsidR="00E948BD" w:rsidRDefault="00E948BD">
            <w:pPr>
              <w:widowControl w:val="0"/>
              <w:numPr>
                <w:ilvl w:val="0"/>
                <w:numId w:val="1"/>
              </w:numPr>
              <w:pBdr>
                <w:top w:val="nil"/>
                <w:left w:val="nil"/>
                <w:bottom w:val="nil"/>
                <w:right w:val="nil"/>
                <w:between w:val="nil"/>
              </w:pBdr>
              <w:spacing w:line="240" w:lineRule="auto"/>
            </w:pPr>
          </w:p>
          <w:p w14:paraId="51065D48" w14:textId="77777777" w:rsidR="00E948BD" w:rsidRDefault="00E948BD">
            <w:pPr>
              <w:widowControl w:val="0"/>
              <w:numPr>
                <w:ilvl w:val="0"/>
                <w:numId w:val="1"/>
              </w:numPr>
              <w:pBdr>
                <w:top w:val="nil"/>
                <w:left w:val="nil"/>
                <w:bottom w:val="nil"/>
                <w:right w:val="nil"/>
                <w:between w:val="nil"/>
              </w:pBdr>
              <w:spacing w:line="240" w:lineRule="auto"/>
            </w:pPr>
          </w:p>
        </w:tc>
      </w:tr>
      <w:tr w:rsidR="00E948BD" w14:paraId="0466875A" w14:textId="77777777">
        <w:trPr>
          <w:trHeight w:val="420"/>
        </w:trPr>
        <w:tc>
          <w:tcPr>
            <w:tcW w:w="1140" w:type="dxa"/>
            <w:vMerge/>
            <w:shd w:val="clear" w:color="auto" w:fill="auto"/>
            <w:tcMar>
              <w:top w:w="100" w:type="dxa"/>
              <w:left w:w="100" w:type="dxa"/>
              <w:bottom w:w="100" w:type="dxa"/>
              <w:right w:w="100" w:type="dxa"/>
            </w:tcMar>
          </w:tcPr>
          <w:p w14:paraId="2A9A4DAE" w14:textId="77777777" w:rsidR="00E948BD" w:rsidRDefault="00E948BD">
            <w:pPr>
              <w:widowControl w:val="0"/>
              <w:pBdr>
                <w:top w:val="nil"/>
                <w:left w:val="nil"/>
                <w:bottom w:val="nil"/>
                <w:right w:val="nil"/>
                <w:between w:val="nil"/>
              </w:pBdr>
              <w:spacing w:line="240" w:lineRule="auto"/>
            </w:pPr>
          </w:p>
        </w:tc>
        <w:tc>
          <w:tcPr>
            <w:tcW w:w="5775" w:type="dxa"/>
            <w:vMerge/>
            <w:shd w:val="clear" w:color="auto" w:fill="auto"/>
            <w:tcMar>
              <w:top w:w="100" w:type="dxa"/>
              <w:left w:w="100" w:type="dxa"/>
              <w:bottom w:w="100" w:type="dxa"/>
              <w:right w:w="100" w:type="dxa"/>
            </w:tcMar>
          </w:tcPr>
          <w:p w14:paraId="7CA2C707" w14:textId="77777777" w:rsidR="00E948BD" w:rsidRDefault="00E948BD">
            <w:pPr>
              <w:widowControl w:val="0"/>
              <w:pBdr>
                <w:top w:val="nil"/>
                <w:left w:val="nil"/>
                <w:bottom w:val="nil"/>
                <w:right w:val="nil"/>
                <w:between w:val="nil"/>
              </w:pBdr>
              <w:spacing w:line="240" w:lineRule="auto"/>
            </w:pPr>
          </w:p>
        </w:tc>
        <w:tc>
          <w:tcPr>
            <w:tcW w:w="2445" w:type="dxa"/>
            <w:vMerge/>
            <w:shd w:val="clear" w:color="auto" w:fill="auto"/>
            <w:tcMar>
              <w:top w:w="100" w:type="dxa"/>
              <w:left w:w="100" w:type="dxa"/>
              <w:bottom w:w="100" w:type="dxa"/>
              <w:right w:w="100" w:type="dxa"/>
            </w:tcMar>
          </w:tcPr>
          <w:p w14:paraId="0BBA47F0" w14:textId="77777777" w:rsidR="00E948BD" w:rsidRDefault="00E948BD">
            <w:pPr>
              <w:widowControl w:val="0"/>
              <w:pBdr>
                <w:top w:val="nil"/>
                <w:left w:val="nil"/>
                <w:bottom w:val="nil"/>
                <w:right w:val="nil"/>
                <w:between w:val="nil"/>
              </w:pBdr>
              <w:spacing w:line="240" w:lineRule="auto"/>
            </w:pPr>
          </w:p>
        </w:tc>
      </w:tr>
      <w:tr w:rsidR="00E948BD" w14:paraId="75670F65" w14:textId="77777777">
        <w:trPr>
          <w:trHeight w:val="420"/>
        </w:trPr>
        <w:tc>
          <w:tcPr>
            <w:tcW w:w="1140" w:type="dxa"/>
            <w:vMerge w:val="restart"/>
            <w:shd w:val="clear" w:color="auto" w:fill="auto"/>
            <w:tcMar>
              <w:top w:w="100" w:type="dxa"/>
              <w:left w:w="100" w:type="dxa"/>
              <w:bottom w:w="100" w:type="dxa"/>
              <w:right w:w="100" w:type="dxa"/>
            </w:tcMar>
          </w:tcPr>
          <w:p w14:paraId="6C632DE8" w14:textId="77777777" w:rsidR="00E948BD" w:rsidRDefault="00791793">
            <w:pPr>
              <w:widowControl w:val="0"/>
              <w:pBdr>
                <w:top w:val="nil"/>
                <w:left w:val="nil"/>
                <w:bottom w:val="nil"/>
                <w:right w:val="nil"/>
                <w:between w:val="nil"/>
              </w:pBdr>
              <w:spacing w:line="240" w:lineRule="auto"/>
              <w:rPr>
                <w:b/>
              </w:rPr>
            </w:pPr>
            <w:r>
              <w:rPr>
                <w:b/>
              </w:rPr>
              <w:t>Least fulfilling</w:t>
            </w:r>
          </w:p>
        </w:tc>
        <w:tc>
          <w:tcPr>
            <w:tcW w:w="5775" w:type="dxa"/>
            <w:vMerge w:val="restart"/>
            <w:shd w:val="clear" w:color="auto" w:fill="auto"/>
            <w:tcMar>
              <w:top w:w="100" w:type="dxa"/>
              <w:left w:w="100" w:type="dxa"/>
              <w:bottom w:w="100" w:type="dxa"/>
              <w:right w:w="100" w:type="dxa"/>
            </w:tcMar>
          </w:tcPr>
          <w:p w14:paraId="33E50F8C" w14:textId="77777777" w:rsidR="00E948BD" w:rsidRDefault="00E948BD">
            <w:pPr>
              <w:widowControl w:val="0"/>
              <w:pBdr>
                <w:top w:val="nil"/>
                <w:left w:val="nil"/>
                <w:bottom w:val="nil"/>
                <w:right w:val="nil"/>
                <w:between w:val="nil"/>
              </w:pBdr>
              <w:spacing w:line="240" w:lineRule="auto"/>
            </w:pPr>
          </w:p>
          <w:p w14:paraId="759247D8" w14:textId="77777777" w:rsidR="00E948BD" w:rsidRDefault="00E948BD">
            <w:pPr>
              <w:widowControl w:val="0"/>
              <w:pBdr>
                <w:top w:val="nil"/>
                <w:left w:val="nil"/>
                <w:bottom w:val="nil"/>
                <w:right w:val="nil"/>
                <w:between w:val="nil"/>
              </w:pBdr>
              <w:spacing w:line="240" w:lineRule="auto"/>
            </w:pPr>
          </w:p>
          <w:p w14:paraId="07DB2F72" w14:textId="77777777" w:rsidR="00E948BD" w:rsidRDefault="00E948BD">
            <w:pPr>
              <w:widowControl w:val="0"/>
              <w:pBdr>
                <w:top w:val="nil"/>
                <w:left w:val="nil"/>
                <w:bottom w:val="nil"/>
                <w:right w:val="nil"/>
                <w:between w:val="nil"/>
              </w:pBdr>
              <w:spacing w:line="240" w:lineRule="auto"/>
            </w:pPr>
          </w:p>
          <w:p w14:paraId="7EB7D332" w14:textId="77777777" w:rsidR="00E948BD" w:rsidRDefault="00E948BD">
            <w:pPr>
              <w:widowControl w:val="0"/>
              <w:pBdr>
                <w:top w:val="nil"/>
                <w:left w:val="nil"/>
                <w:bottom w:val="nil"/>
                <w:right w:val="nil"/>
                <w:between w:val="nil"/>
              </w:pBdr>
              <w:spacing w:line="240" w:lineRule="auto"/>
            </w:pPr>
          </w:p>
          <w:p w14:paraId="6D2E1A80" w14:textId="77777777" w:rsidR="00E948BD" w:rsidRDefault="00E948BD">
            <w:pPr>
              <w:widowControl w:val="0"/>
              <w:pBdr>
                <w:top w:val="nil"/>
                <w:left w:val="nil"/>
                <w:bottom w:val="nil"/>
                <w:right w:val="nil"/>
                <w:between w:val="nil"/>
              </w:pBdr>
              <w:spacing w:line="240" w:lineRule="auto"/>
            </w:pPr>
          </w:p>
          <w:p w14:paraId="1CBB8B93" w14:textId="77777777" w:rsidR="00E948BD" w:rsidRDefault="00E948BD">
            <w:pPr>
              <w:widowControl w:val="0"/>
              <w:pBdr>
                <w:top w:val="nil"/>
                <w:left w:val="nil"/>
                <w:bottom w:val="nil"/>
                <w:right w:val="nil"/>
                <w:between w:val="nil"/>
              </w:pBdr>
              <w:spacing w:line="240" w:lineRule="auto"/>
            </w:pPr>
          </w:p>
        </w:tc>
        <w:tc>
          <w:tcPr>
            <w:tcW w:w="2445" w:type="dxa"/>
            <w:vMerge w:val="restart"/>
            <w:shd w:val="clear" w:color="auto" w:fill="auto"/>
            <w:tcMar>
              <w:top w:w="100" w:type="dxa"/>
              <w:left w:w="100" w:type="dxa"/>
              <w:bottom w:w="100" w:type="dxa"/>
              <w:right w:w="100" w:type="dxa"/>
            </w:tcMar>
          </w:tcPr>
          <w:p w14:paraId="61E64F9B" w14:textId="77777777" w:rsidR="00E948BD" w:rsidRDefault="00E948BD">
            <w:pPr>
              <w:widowControl w:val="0"/>
              <w:numPr>
                <w:ilvl w:val="0"/>
                <w:numId w:val="7"/>
              </w:numPr>
              <w:spacing w:line="240" w:lineRule="auto"/>
            </w:pPr>
          </w:p>
          <w:p w14:paraId="5B88D8E7" w14:textId="77777777" w:rsidR="00E948BD" w:rsidRDefault="00E948BD">
            <w:pPr>
              <w:widowControl w:val="0"/>
              <w:numPr>
                <w:ilvl w:val="0"/>
                <w:numId w:val="7"/>
              </w:numPr>
              <w:spacing w:line="240" w:lineRule="auto"/>
            </w:pPr>
          </w:p>
          <w:p w14:paraId="2BF60FD4" w14:textId="77777777" w:rsidR="00E948BD" w:rsidRDefault="00E948BD">
            <w:pPr>
              <w:widowControl w:val="0"/>
              <w:numPr>
                <w:ilvl w:val="0"/>
                <w:numId w:val="7"/>
              </w:numPr>
              <w:spacing w:line="240" w:lineRule="auto"/>
            </w:pPr>
          </w:p>
          <w:p w14:paraId="19C9FFCD" w14:textId="77777777" w:rsidR="00E948BD" w:rsidRDefault="00E948BD">
            <w:pPr>
              <w:widowControl w:val="0"/>
              <w:pBdr>
                <w:top w:val="nil"/>
                <w:left w:val="nil"/>
                <w:bottom w:val="nil"/>
                <w:right w:val="nil"/>
                <w:between w:val="nil"/>
              </w:pBdr>
              <w:spacing w:line="240" w:lineRule="auto"/>
            </w:pPr>
          </w:p>
        </w:tc>
      </w:tr>
      <w:tr w:rsidR="00E948BD" w14:paraId="3820544D" w14:textId="77777777">
        <w:trPr>
          <w:trHeight w:val="420"/>
        </w:trPr>
        <w:tc>
          <w:tcPr>
            <w:tcW w:w="1140" w:type="dxa"/>
            <w:vMerge/>
            <w:shd w:val="clear" w:color="auto" w:fill="auto"/>
            <w:tcMar>
              <w:top w:w="100" w:type="dxa"/>
              <w:left w:w="100" w:type="dxa"/>
              <w:bottom w:w="100" w:type="dxa"/>
              <w:right w:w="100" w:type="dxa"/>
            </w:tcMar>
          </w:tcPr>
          <w:p w14:paraId="0DC6912D" w14:textId="77777777" w:rsidR="00E948BD" w:rsidRDefault="00E948BD">
            <w:pPr>
              <w:widowControl w:val="0"/>
              <w:pBdr>
                <w:top w:val="nil"/>
                <w:left w:val="nil"/>
                <w:bottom w:val="nil"/>
                <w:right w:val="nil"/>
                <w:between w:val="nil"/>
              </w:pBdr>
              <w:spacing w:line="240" w:lineRule="auto"/>
            </w:pPr>
          </w:p>
        </w:tc>
        <w:tc>
          <w:tcPr>
            <w:tcW w:w="5775" w:type="dxa"/>
            <w:vMerge/>
            <w:shd w:val="clear" w:color="auto" w:fill="auto"/>
            <w:tcMar>
              <w:top w:w="100" w:type="dxa"/>
              <w:left w:w="100" w:type="dxa"/>
              <w:bottom w:w="100" w:type="dxa"/>
              <w:right w:w="100" w:type="dxa"/>
            </w:tcMar>
          </w:tcPr>
          <w:p w14:paraId="15BC2C04" w14:textId="77777777" w:rsidR="00E948BD" w:rsidRDefault="00E948BD">
            <w:pPr>
              <w:widowControl w:val="0"/>
              <w:pBdr>
                <w:top w:val="nil"/>
                <w:left w:val="nil"/>
                <w:bottom w:val="nil"/>
                <w:right w:val="nil"/>
                <w:between w:val="nil"/>
              </w:pBdr>
              <w:spacing w:line="240" w:lineRule="auto"/>
            </w:pPr>
          </w:p>
        </w:tc>
        <w:tc>
          <w:tcPr>
            <w:tcW w:w="2445" w:type="dxa"/>
            <w:vMerge/>
            <w:shd w:val="clear" w:color="auto" w:fill="auto"/>
            <w:tcMar>
              <w:top w:w="100" w:type="dxa"/>
              <w:left w:w="100" w:type="dxa"/>
              <w:bottom w:w="100" w:type="dxa"/>
              <w:right w:w="100" w:type="dxa"/>
            </w:tcMar>
          </w:tcPr>
          <w:p w14:paraId="6EF13F8F" w14:textId="77777777" w:rsidR="00E948BD" w:rsidRDefault="00E948BD">
            <w:pPr>
              <w:widowControl w:val="0"/>
              <w:pBdr>
                <w:top w:val="nil"/>
                <w:left w:val="nil"/>
                <w:bottom w:val="nil"/>
                <w:right w:val="nil"/>
                <w:between w:val="nil"/>
              </w:pBdr>
              <w:spacing w:line="240" w:lineRule="auto"/>
            </w:pPr>
          </w:p>
        </w:tc>
      </w:tr>
    </w:tbl>
    <w:p w14:paraId="4B4ED17C" w14:textId="77777777" w:rsidR="00E948BD" w:rsidRDefault="00E948BD">
      <w:pPr>
        <w:pStyle w:val="Heading2"/>
      </w:pPr>
      <w:bookmarkStart w:id="6" w:name="_pu88boq5bqdh" w:colFirst="0" w:colLast="0"/>
      <w:bookmarkEnd w:id="6"/>
    </w:p>
    <w:p w14:paraId="29C74EC6" w14:textId="77777777" w:rsidR="00E948BD" w:rsidRDefault="00791793">
      <w:pPr>
        <w:pStyle w:val="Heading2"/>
      </w:pPr>
      <w:bookmarkStart w:id="7" w:name="_cgyqpdjhp8p8" w:colFirst="0" w:colLast="0"/>
      <w:bookmarkEnd w:id="7"/>
      <w:r>
        <w:t>Work-life quadrants snapshot</w:t>
      </w:r>
    </w:p>
    <w:p w14:paraId="5E25DBC4" w14:textId="77777777" w:rsidR="00E948BD" w:rsidRDefault="00E948BD"/>
    <w:p w14:paraId="6D6CE63C" w14:textId="77777777" w:rsidR="00E948BD" w:rsidRDefault="00791793">
      <w:r>
        <w:rPr>
          <w:b/>
        </w:rPr>
        <w:t>Directions:</w:t>
      </w:r>
      <w:r>
        <w:t xml:space="preserve"> Complete the table below and then respond to the prompts that follow. You can reflect on the prompts any way you’d like. You may, of course, choose whether or not to document or share your responses with the group.</w:t>
      </w:r>
    </w:p>
    <w:p w14:paraId="05C98B8E" w14:textId="77777777" w:rsidR="00E948BD" w:rsidRDefault="00E948BD"/>
    <w:p w14:paraId="1FFB6E86" w14:textId="77777777" w:rsidR="00E948BD" w:rsidRDefault="00791793">
      <w:r>
        <w:rPr>
          <w:b/>
        </w:rPr>
        <w:t>The big idea:</w:t>
      </w:r>
      <w:r>
        <w:t xml:space="preserve"> Discover how to bring your whole self to work in ways that empower you while maintaining clear boundaries between work and home to avoid burnout.</w:t>
      </w:r>
    </w:p>
    <w:p w14:paraId="0BCBDD67" w14:textId="77777777" w:rsidR="00E948BD" w:rsidRDefault="00E948B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48BD" w14:paraId="37FDD6F0" w14:textId="77777777">
        <w:tc>
          <w:tcPr>
            <w:tcW w:w="4680" w:type="dxa"/>
            <w:shd w:val="clear" w:color="auto" w:fill="auto"/>
            <w:tcMar>
              <w:top w:w="100" w:type="dxa"/>
              <w:left w:w="100" w:type="dxa"/>
              <w:bottom w:w="100" w:type="dxa"/>
              <w:right w:w="100" w:type="dxa"/>
            </w:tcMar>
          </w:tcPr>
          <w:p w14:paraId="26F98047" w14:textId="77777777" w:rsidR="00E948BD" w:rsidRDefault="00791793">
            <w:pPr>
              <w:widowControl w:val="0"/>
              <w:pBdr>
                <w:top w:val="nil"/>
                <w:left w:val="nil"/>
                <w:bottom w:val="nil"/>
                <w:right w:val="nil"/>
                <w:between w:val="nil"/>
              </w:pBdr>
              <w:spacing w:line="240" w:lineRule="auto"/>
              <w:jc w:val="center"/>
              <w:rPr>
                <w:b/>
              </w:rPr>
            </w:pPr>
            <w:r>
              <w:rPr>
                <w:b/>
              </w:rPr>
              <w:t>Things at work I want to keep at work</w:t>
            </w:r>
          </w:p>
        </w:tc>
        <w:tc>
          <w:tcPr>
            <w:tcW w:w="4680" w:type="dxa"/>
            <w:shd w:val="clear" w:color="auto" w:fill="auto"/>
            <w:tcMar>
              <w:top w:w="100" w:type="dxa"/>
              <w:left w:w="100" w:type="dxa"/>
              <w:bottom w:w="100" w:type="dxa"/>
              <w:right w:w="100" w:type="dxa"/>
            </w:tcMar>
          </w:tcPr>
          <w:p w14:paraId="4CBADEB0" w14:textId="77777777" w:rsidR="00E948BD" w:rsidRDefault="00791793">
            <w:pPr>
              <w:widowControl w:val="0"/>
              <w:pBdr>
                <w:top w:val="nil"/>
                <w:left w:val="nil"/>
                <w:bottom w:val="nil"/>
                <w:right w:val="nil"/>
                <w:between w:val="nil"/>
              </w:pBdr>
              <w:spacing w:line="240" w:lineRule="auto"/>
              <w:jc w:val="center"/>
              <w:rPr>
                <w:b/>
              </w:rPr>
            </w:pPr>
            <w:r>
              <w:rPr>
                <w:b/>
              </w:rPr>
              <w:t>Things at work I want to bring into my life</w:t>
            </w:r>
          </w:p>
        </w:tc>
      </w:tr>
      <w:tr w:rsidR="00E948BD" w14:paraId="73183CCD" w14:textId="77777777">
        <w:tc>
          <w:tcPr>
            <w:tcW w:w="4680" w:type="dxa"/>
            <w:shd w:val="clear" w:color="auto" w:fill="auto"/>
            <w:tcMar>
              <w:top w:w="100" w:type="dxa"/>
              <w:left w:w="100" w:type="dxa"/>
              <w:bottom w:w="100" w:type="dxa"/>
              <w:right w:w="100" w:type="dxa"/>
            </w:tcMar>
          </w:tcPr>
          <w:p w14:paraId="202B763A" w14:textId="77777777" w:rsidR="00E948BD" w:rsidRDefault="00E948BD">
            <w:pPr>
              <w:widowControl w:val="0"/>
              <w:pBdr>
                <w:top w:val="nil"/>
                <w:left w:val="nil"/>
                <w:bottom w:val="nil"/>
                <w:right w:val="nil"/>
                <w:between w:val="nil"/>
              </w:pBdr>
              <w:spacing w:line="240" w:lineRule="auto"/>
            </w:pPr>
          </w:p>
          <w:p w14:paraId="3E635C06" w14:textId="77777777" w:rsidR="00E948BD" w:rsidRDefault="00E948BD">
            <w:pPr>
              <w:widowControl w:val="0"/>
              <w:pBdr>
                <w:top w:val="nil"/>
                <w:left w:val="nil"/>
                <w:bottom w:val="nil"/>
                <w:right w:val="nil"/>
                <w:between w:val="nil"/>
              </w:pBdr>
              <w:spacing w:line="240" w:lineRule="auto"/>
            </w:pPr>
          </w:p>
          <w:p w14:paraId="04CE1A90" w14:textId="77777777" w:rsidR="00E948BD" w:rsidRDefault="00E948BD">
            <w:pPr>
              <w:widowControl w:val="0"/>
              <w:pBdr>
                <w:top w:val="nil"/>
                <w:left w:val="nil"/>
                <w:bottom w:val="nil"/>
                <w:right w:val="nil"/>
                <w:between w:val="nil"/>
              </w:pBdr>
              <w:spacing w:line="240" w:lineRule="auto"/>
            </w:pPr>
          </w:p>
          <w:p w14:paraId="71DDCB9E" w14:textId="77777777" w:rsidR="00E948BD" w:rsidRDefault="00E948BD">
            <w:pPr>
              <w:widowControl w:val="0"/>
              <w:pBdr>
                <w:top w:val="nil"/>
                <w:left w:val="nil"/>
                <w:bottom w:val="nil"/>
                <w:right w:val="nil"/>
                <w:between w:val="nil"/>
              </w:pBdr>
              <w:spacing w:line="240" w:lineRule="auto"/>
            </w:pPr>
          </w:p>
          <w:p w14:paraId="64D96D46" w14:textId="77777777" w:rsidR="00E948BD" w:rsidRDefault="00E948B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4420075" w14:textId="77777777" w:rsidR="00E948BD" w:rsidRDefault="00E948BD">
            <w:pPr>
              <w:widowControl w:val="0"/>
              <w:pBdr>
                <w:top w:val="nil"/>
                <w:left w:val="nil"/>
                <w:bottom w:val="nil"/>
                <w:right w:val="nil"/>
                <w:between w:val="nil"/>
              </w:pBdr>
              <w:spacing w:line="240" w:lineRule="auto"/>
            </w:pPr>
          </w:p>
        </w:tc>
      </w:tr>
      <w:tr w:rsidR="00E948BD" w14:paraId="5CADD19A" w14:textId="77777777">
        <w:tc>
          <w:tcPr>
            <w:tcW w:w="4680" w:type="dxa"/>
            <w:shd w:val="clear" w:color="auto" w:fill="auto"/>
            <w:tcMar>
              <w:top w:w="100" w:type="dxa"/>
              <w:left w:w="100" w:type="dxa"/>
              <w:bottom w:w="100" w:type="dxa"/>
              <w:right w:w="100" w:type="dxa"/>
            </w:tcMar>
          </w:tcPr>
          <w:p w14:paraId="03E17C70" w14:textId="77777777" w:rsidR="00E948BD" w:rsidRDefault="00791793">
            <w:pPr>
              <w:widowControl w:val="0"/>
              <w:pBdr>
                <w:top w:val="nil"/>
                <w:left w:val="nil"/>
                <w:bottom w:val="nil"/>
                <w:right w:val="nil"/>
                <w:between w:val="nil"/>
              </w:pBdr>
              <w:spacing w:line="240" w:lineRule="auto"/>
              <w:jc w:val="center"/>
              <w:rPr>
                <w:b/>
              </w:rPr>
            </w:pPr>
            <w:r>
              <w:rPr>
                <w:b/>
              </w:rPr>
              <w:t>Things in my life I want to keep outside work</w:t>
            </w:r>
          </w:p>
        </w:tc>
        <w:tc>
          <w:tcPr>
            <w:tcW w:w="4680" w:type="dxa"/>
            <w:shd w:val="clear" w:color="auto" w:fill="auto"/>
            <w:tcMar>
              <w:top w:w="100" w:type="dxa"/>
              <w:left w:w="100" w:type="dxa"/>
              <w:bottom w:w="100" w:type="dxa"/>
              <w:right w:w="100" w:type="dxa"/>
            </w:tcMar>
          </w:tcPr>
          <w:p w14:paraId="7C6F80D1" w14:textId="77777777" w:rsidR="00E948BD" w:rsidRDefault="00791793">
            <w:pPr>
              <w:widowControl w:val="0"/>
              <w:pBdr>
                <w:top w:val="nil"/>
                <w:left w:val="nil"/>
                <w:bottom w:val="nil"/>
                <w:right w:val="nil"/>
                <w:between w:val="nil"/>
              </w:pBdr>
              <w:spacing w:line="240" w:lineRule="auto"/>
              <w:jc w:val="center"/>
              <w:rPr>
                <w:b/>
              </w:rPr>
            </w:pPr>
            <w:r>
              <w:rPr>
                <w:b/>
              </w:rPr>
              <w:t>Things in my life I want to bring into my work</w:t>
            </w:r>
          </w:p>
        </w:tc>
      </w:tr>
      <w:tr w:rsidR="00E948BD" w14:paraId="641FBE85" w14:textId="77777777">
        <w:tc>
          <w:tcPr>
            <w:tcW w:w="4680" w:type="dxa"/>
            <w:shd w:val="clear" w:color="auto" w:fill="auto"/>
            <w:tcMar>
              <w:top w:w="100" w:type="dxa"/>
              <w:left w:w="100" w:type="dxa"/>
              <w:bottom w:w="100" w:type="dxa"/>
              <w:right w:w="100" w:type="dxa"/>
            </w:tcMar>
          </w:tcPr>
          <w:p w14:paraId="134EEE92" w14:textId="77777777" w:rsidR="00E948BD" w:rsidRDefault="00E948BD">
            <w:pPr>
              <w:widowControl w:val="0"/>
              <w:pBdr>
                <w:top w:val="nil"/>
                <w:left w:val="nil"/>
                <w:bottom w:val="nil"/>
                <w:right w:val="nil"/>
                <w:between w:val="nil"/>
              </w:pBdr>
              <w:spacing w:line="240" w:lineRule="auto"/>
            </w:pPr>
          </w:p>
          <w:p w14:paraId="5623008C" w14:textId="77777777" w:rsidR="00E948BD" w:rsidRDefault="00E948BD">
            <w:pPr>
              <w:widowControl w:val="0"/>
              <w:pBdr>
                <w:top w:val="nil"/>
                <w:left w:val="nil"/>
                <w:bottom w:val="nil"/>
                <w:right w:val="nil"/>
                <w:between w:val="nil"/>
              </w:pBdr>
              <w:spacing w:line="240" w:lineRule="auto"/>
            </w:pPr>
          </w:p>
          <w:p w14:paraId="17D8ECD4" w14:textId="77777777" w:rsidR="00E948BD" w:rsidRDefault="00E948BD">
            <w:pPr>
              <w:widowControl w:val="0"/>
              <w:pBdr>
                <w:top w:val="nil"/>
                <w:left w:val="nil"/>
                <w:bottom w:val="nil"/>
                <w:right w:val="nil"/>
                <w:between w:val="nil"/>
              </w:pBdr>
              <w:spacing w:line="240" w:lineRule="auto"/>
            </w:pPr>
          </w:p>
          <w:p w14:paraId="78023F0E" w14:textId="77777777" w:rsidR="00E948BD" w:rsidRDefault="00E948BD">
            <w:pPr>
              <w:widowControl w:val="0"/>
              <w:pBdr>
                <w:top w:val="nil"/>
                <w:left w:val="nil"/>
                <w:bottom w:val="nil"/>
                <w:right w:val="nil"/>
                <w:between w:val="nil"/>
              </w:pBdr>
              <w:spacing w:line="240" w:lineRule="auto"/>
            </w:pPr>
          </w:p>
          <w:p w14:paraId="0939E537" w14:textId="77777777" w:rsidR="00E948BD" w:rsidRDefault="00E948B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D1B1C77" w14:textId="77777777" w:rsidR="00E948BD" w:rsidRDefault="00E948BD">
            <w:pPr>
              <w:widowControl w:val="0"/>
              <w:pBdr>
                <w:top w:val="nil"/>
                <w:left w:val="nil"/>
                <w:bottom w:val="nil"/>
                <w:right w:val="nil"/>
                <w:between w:val="nil"/>
              </w:pBdr>
              <w:spacing w:line="240" w:lineRule="auto"/>
            </w:pPr>
          </w:p>
        </w:tc>
      </w:tr>
    </w:tbl>
    <w:p w14:paraId="30DCE47C" w14:textId="77777777" w:rsidR="00E948BD" w:rsidRDefault="00E948BD"/>
    <w:p w14:paraId="25363FAA" w14:textId="77777777" w:rsidR="00E948BD" w:rsidRDefault="00791793">
      <w:pPr>
        <w:numPr>
          <w:ilvl w:val="0"/>
          <w:numId w:val="3"/>
        </w:numPr>
        <w:rPr>
          <w:i/>
        </w:rPr>
      </w:pPr>
      <w:r>
        <w:rPr>
          <w:i/>
        </w:rPr>
        <w:t>What do your responses show you about your work-life balance?</w:t>
      </w:r>
    </w:p>
    <w:p w14:paraId="2D3535B3" w14:textId="77777777" w:rsidR="00E948BD" w:rsidRDefault="00791793">
      <w:pPr>
        <w:numPr>
          <w:ilvl w:val="0"/>
          <w:numId w:val="3"/>
        </w:numPr>
        <w:rPr>
          <w:i/>
        </w:rPr>
      </w:pPr>
      <w:r>
        <w:rPr>
          <w:i/>
        </w:rPr>
        <w:t>Where do you see opportunities to bring things into your life from work and vice versa?</w:t>
      </w:r>
    </w:p>
    <w:p w14:paraId="6D59DECE" w14:textId="77777777" w:rsidR="00E948BD" w:rsidRDefault="00791793">
      <w:pPr>
        <w:numPr>
          <w:ilvl w:val="0"/>
          <w:numId w:val="3"/>
        </w:numPr>
        <w:rPr>
          <w:i/>
        </w:rPr>
      </w:pPr>
      <w:r>
        <w:rPr>
          <w:i/>
        </w:rPr>
        <w:t>How might you set boundaries around the things you don’t want to bring back and forth?</w:t>
      </w:r>
    </w:p>
    <w:p w14:paraId="2BC56951" w14:textId="77777777" w:rsidR="00E948BD" w:rsidRDefault="00E948BD"/>
    <w:p w14:paraId="4F66123B" w14:textId="77777777" w:rsidR="00E948BD" w:rsidRDefault="00791793">
      <w:pPr>
        <w:pStyle w:val="Heading2"/>
      </w:pPr>
      <w:bookmarkStart w:id="8" w:name="_k8all5h4dfaz" w:colFirst="0" w:colLast="0"/>
      <w:bookmarkEnd w:id="8"/>
      <w:r>
        <w:t>Delights &amp; distractions snapshot</w:t>
      </w:r>
    </w:p>
    <w:p w14:paraId="19D6380E" w14:textId="77777777" w:rsidR="00E948BD" w:rsidRDefault="00E948BD"/>
    <w:p w14:paraId="4A3123AA" w14:textId="77777777" w:rsidR="00E948BD" w:rsidRDefault="00791793">
      <w:r>
        <w:rPr>
          <w:b/>
        </w:rPr>
        <w:lastRenderedPageBreak/>
        <w:t>Directions:</w:t>
      </w:r>
      <w:r>
        <w:t xml:space="preserve"> Working on a distributed team can be difficult; sometimes you might feel alone. Use the table below to create a “kit” for yourself. What should you carry with you or keep around you to help you focus on your work and enjoy it? What distractions might you get rid of or use other delights to negate?</w:t>
      </w:r>
    </w:p>
    <w:p w14:paraId="5A31FB89" w14:textId="77777777" w:rsidR="00E948BD" w:rsidRDefault="00E948BD"/>
    <w:p w14:paraId="4A8B9B40" w14:textId="77777777" w:rsidR="00E948BD" w:rsidRDefault="00791793">
      <w:r>
        <w:rPr>
          <w:b/>
        </w:rPr>
        <w:t>The big idea:</w:t>
      </w:r>
      <w:r>
        <w:t xml:space="preserve"> Find ways to create a delightful, engaging remote or distributed workspace that doesn’t unduly distract you from your work or engagement with colleagues.</w:t>
      </w:r>
    </w:p>
    <w:p w14:paraId="68CFAFFA" w14:textId="77777777" w:rsidR="00E948BD" w:rsidRDefault="00E948B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48BD" w14:paraId="522B9875" w14:textId="77777777">
        <w:tc>
          <w:tcPr>
            <w:tcW w:w="4680" w:type="dxa"/>
            <w:shd w:val="clear" w:color="auto" w:fill="auto"/>
            <w:tcMar>
              <w:top w:w="100" w:type="dxa"/>
              <w:left w:w="100" w:type="dxa"/>
              <w:bottom w:w="100" w:type="dxa"/>
              <w:right w:w="100" w:type="dxa"/>
            </w:tcMar>
          </w:tcPr>
          <w:p w14:paraId="029EFFD6" w14:textId="77777777" w:rsidR="00E948BD" w:rsidRDefault="00791793">
            <w:pPr>
              <w:widowControl w:val="0"/>
              <w:pBdr>
                <w:top w:val="nil"/>
                <w:left w:val="nil"/>
                <w:bottom w:val="nil"/>
                <w:right w:val="nil"/>
                <w:between w:val="nil"/>
              </w:pBdr>
              <w:spacing w:line="240" w:lineRule="auto"/>
              <w:jc w:val="center"/>
              <w:rPr>
                <w:b/>
              </w:rPr>
            </w:pPr>
            <w:r>
              <w:rPr>
                <w:b/>
              </w:rPr>
              <w:t>Delights</w:t>
            </w:r>
          </w:p>
        </w:tc>
        <w:tc>
          <w:tcPr>
            <w:tcW w:w="4680" w:type="dxa"/>
            <w:shd w:val="clear" w:color="auto" w:fill="auto"/>
            <w:tcMar>
              <w:top w:w="100" w:type="dxa"/>
              <w:left w:w="100" w:type="dxa"/>
              <w:bottom w:w="100" w:type="dxa"/>
              <w:right w:w="100" w:type="dxa"/>
            </w:tcMar>
          </w:tcPr>
          <w:p w14:paraId="28C96B71" w14:textId="77777777" w:rsidR="00E948BD" w:rsidRDefault="00791793">
            <w:pPr>
              <w:widowControl w:val="0"/>
              <w:pBdr>
                <w:top w:val="nil"/>
                <w:left w:val="nil"/>
                <w:bottom w:val="nil"/>
                <w:right w:val="nil"/>
                <w:between w:val="nil"/>
              </w:pBdr>
              <w:spacing w:line="240" w:lineRule="auto"/>
              <w:jc w:val="center"/>
              <w:rPr>
                <w:b/>
              </w:rPr>
            </w:pPr>
            <w:r>
              <w:rPr>
                <w:b/>
              </w:rPr>
              <w:t>Distractions</w:t>
            </w:r>
          </w:p>
        </w:tc>
      </w:tr>
      <w:tr w:rsidR="00E948BD" w14:paraId="59FE54F4" w14:textId="77777777">
        <w:tc>
          <w:tcPr>
            <w:tcW w:w="4680" w:type="dxa"/>
            <w:shd w:val="clear" w:color="auto" w:fill="auto"/>
            <w:tcMar>
              <w:top w:w="100" w:type="dxa"/>
              <w:left w:w="100" w:type="dxa"/>
              <w:bottom w:w="100" w:type="dxa"/>
              <w:right w:w="100" w:type="dxa"/>
            </w:tcMar>
          </w:tcPr>
          <w:p w14:paraId="6D849924" w14:textId="77777777" w:rsidR="00E948BD" w:rsidRDefault="00791793">
            <w:pPr>
              <w:widowControl w:val="0"/>
              <w:pBdr>
                <w:top w:val="nil"/>
                <w:left w:val="nil"/>
                <w:bottom w:val="nil"/>
                <w:right w:val="nil"/>
                <w:between w:val="nil"/>
              </w:pBdr>
              <w:spacing w:line="240" w:lineRule="auto"/>
            </w:pPr>
            <w:r>
              <w:rPr>
                <w:i/>
              </w:rPr>
              <w:t>Examples:</w:t>
            </w:r>
            <w:r>
              <w:t xml:space="preserve"> </w:t>
            </w:r>
          </w:p>
          <w:p w14:paraId="12F3F5B6" w14:textId="77777777" w:rsidR="00E948BD" w:rsidRDefault="00E948BD">
            <w:pPr>
              <w:widowControl w:val="0"/>
              <w:pBdr>
                <w:top w:val="nil"/>
                <w:left w:val="nil"/>
                <w:bottom w:val="nil"/>
                <w:right w:val="nil"/>
                <w:between w:val="nil"/>
              </w:pBdr>
              <w:spacing w:line="240" w:lineRule="auto"/>
            </w:pPr>
          </w:p>
          <w:p w14:paraId="342615B8" w14:textId="77777777" w:rsidR="00E948BD" w:rsidRDefault="00791793">
            <w:pPr>
              <w:widowControl w:val="0"/>
              <w:numPr>
                <w:ilvl w:val="0"/>
                <w:numId w:val="2"/>
              </w:numPr>
              <w:pBdr>
                <w:top w:val="nil"/>
                <w:left w:val="nil"/>
                <w:bottom w:val="nil"/>
                <w:right w:val="nil"/>
                <w:between w:val="nil"/>
              </w:pBdr>
              <w:spacing w:line="240" w:lineRule="auto"/>
            </w:pPr>
            <w:r>
              <w:t>Immediate supply of healthy drinks/snacks I love</w:t>
            </w:r>
          </w:p>
          <w:p w14:paraId="341BFC13" w14:textId="77777777" w:rsidR="00E948BD" w:rsidRDefault="00791793">
            <w:pPr>
              <w:widowControl w:val="0"/>
              <w:numPr>
                <w:ilvl w:val="0"/>
                <w:numId w:val="2"/>
              </w:numPr>
              <w:pBdr>
                <w:top w:val="nil"/>
                <w:left w:val="nil"/>
                <w:bottom w:val="nil"/>
                <w:right w:val="nil"/>
                <w:between w:val="nil"/>
              </w:pBdr>
              <w:spacing w:line="240" w:lineRule="auto"/>
            </w:pPr>
            <w:r>
              <w:t>Maintain a playlist of favorite songs</w:t>
            </w:r>
          </w:p>
          <w:p w14:paraId="30A242A4" w14:textId="77777777" w:rsidR="00E948BD" w:rsidRDefault="00791793">
            <w:pPr>
              <w:widowControl w:val="0"/>
              <w:numPr>
                <w:ilvl w:val="0"/>
                <w:numId w:val="2"/>
              </w:numPr>
              <w:pBdr>
                <w:top w:val="nil"/>
                <w:left w:val="nil"/>
                <w:bottom w:val="nil"/>
                <w:right w:val="nil"/>
                <w:between w:val="nil"/>
              </w:pBdr>
              <w:spacing w:line="240" w:lineRule="auto"/>
            </w:pPr>
            <w:r>
              <w:t>Boxes of my favorite notebooks and pens</w:t>
            </w:r>
          </w:p>
          <w:p w14:paraId="5BE349F8" w14:textId="77777777" w:rsidR="00E948BD" w:rsidRDefault="00791793">
            <w:pPr>
              <w:widowControl w:val="0"/>
              <w:numPr>
                <w:ilvl w:val="0"/>
                <w:numId w:val="2"/>
              </w:numPr>
              <w:pBdr>
                <w:top w:val="nil"/>
                <w:left w:val="nil"/>
                <w:bottom w:val="nil"/>
                <w:right w:val="nil"/>
                <w:between w:val="nil"/>
              </w:pBdr>
              <w:spacing w:line="240" w:lineRule="auto"/>
            </w:pPr>
            <w:r>
              <w:t>Egg timer</w:t>
            </w:r>
          </w:p>
          <w:p w14:paraId="3999985E" w14:textId="77777777" w:rsidR="00E948BD" w:rsidRDefault="00791793">
            <w:pPr>
              <w:widowControl w:val="0"/>
              <w:numPr>
                <w:ilvl w:val="0"/>
                <w:numId w:val="2"/>
              </w:numPr>
              <w:pBdr>
                <w:top w:val="nil"/>
                <w:left w:val="nil"/>
                <w:bottom w:val="nil"/>
                <w:right w:val="nil"/>
                <w:between w:val="nil"/>
              </w:pBdr>
              <w:spacing w:line="240" w:lineRule="auto"/>
            </w:pPr>
            <w:r>
              <w:t>Action figures of characters I love</w:t>
            </w:r>
          </w:p>
        </w:tc>
        <w:tc>
          <w:tcPr>
            <w:tcW w:w="4680" w:type="dxa"/>
            <w:shd w:val="clear" w:color="auto" w:fill="auto"/>
            <w:tcMar>
              <w:top w:w="100" w:type="dxa"/>
              <w:left w:w="100" w:type="dxa"/>
              <w:bottom w:w="100" w:type="dxa"/>
              <w:right w:w="100" w:type="dxa"/>
            </w:tcMar>
          </w:tcPr>
          <w:p w14:paraId="54772FDB" w14:textId="77777777" w:rsidR="00E948BD" w:rsidRDefault="00791793">
            <w:pPr>
              <w:widowControl w:val="0"/>
              <w:pBdr>
                <w:top w:val="nil"/>
                <w:left w:val="nil"/>
                <w:bottom w:val="nil"/>
                <w:right w:val="nil"/>
                <w:between w:val="nil"/>
              </w:pBdr>
              <w:spacing w:line="240" w:lineRule="auto"/>
            </w:pPr>
            <w:r>
              <w:rPr>
                <w:i/>
              </w:rPr>
              <w:t>Examples:</w:t>
            </w:r>
          </w:p>
          <w:p w14:paraId="7B73B900" w14:textId="77777777" w:rsidR="00E948BD" w:rsidRDefault="00E948BD">
            <w:pPr>
              <w:widowControl w:val="0"/>
              <w:pBdr>
                <w:top w:val="nil"/>
                <w:left w:val="nil"/>
                <w:bottom w:val="nil"/>
                <w:right w:val="nil"/>
                <w:between w:val="nil"/>
              </w:pBdr>
              <w:spacing w:line="240" w:lineRule="auto"/>
            </w:pPr>
          </w:p>
          <w:p w14:paraId="218D2A0A" w14:textId="77777777" w:rsidR="00E948BD" w:rsidRDefault="00791793">
            <w:pPr>
              <w:widowControl w:val="0"/>
              <w:numPr>
                <w:ilvl w:val="0"/>
                <w:numId w:val="4"/>
              </w:numPr>
              <w:pBdr>
                <w:top w:val="nil"/>
                <w:left w:val="nil"/>
                <w:bottom w:val="nil"/>
                <w:right w:val="nil"/>
                <w:between w:val="nil"/>
              </w:pBdr>
              <w:spacing w:line="240" w:lineRule="auto"/>
            </w:pPr>
            <w:r>
              <w:t>Too many choices/decisions; going to the store</w:t>
            </w:r>
          </w:p>
          <w:p w14:paraId="3F9290D5" w14:textId="77777777" w:rsidR="00E948BD" w:rsidRDefault="00791793">
            <w:pPr>
              <w:widowControl w:val="0"/>
              <w:numPr>
                <w:ilvl w:val="0"/>
                <w:numId w:val="4"/>
              </w:numPr>
              <w:pBdr>
                <w:top w:val="nil"/>
                <w:left w:val="nil"/>
                <w:bottom w:val="nil"/>
                <w:right w:val="nil"/>
                <w:between w:val="nil"/>
              </w:pBdr>
              <w:spacing w:line="240" w:lineRule="auto"/>
            </w:pPr>
            <w:r>
              <w:t>Listening to ads; running out of skips</w:t>
            </w:r>
          </w:p>
          <w:p w14:paraId="74CB14FE" w14:textId="77777777" w:rsidR="00E948BD" w:rsidRDefault="00791793">
            <w:pPr>
              <w:widowControl w:val="0"/>
              <w:numPr>
                <w:ilvl w:val="0"/>
                <w:numId w:val="4"/>
              </w:numPr>
              <w:pBdr>
                <w:top w:val="nil"/>
                <w:left w:val="nil"/>
                <w:bottom w:val="nil"/>
                <w:right w:val="nil"/>
                <w:between w:val="nil"/>
              </w:pBdr>
              <w:spacing w:line="240" w:lineRule="auto"/>
            </w:pPr>
            <w:r>
              <w:t>Looking for stationery; hating lines/textures</w:t>
            </w:r>
          </w:p>
          <w:p w14:paraId="2DF13768" w14:textId="77777777" w:rsidR="00E948BD" w:rsidRDefault="00791793">
            <w:pPr>
              <w:widowControl w:val="0"/>
              <w:numPr>
                <w:ilvl w:val="0"/>
                <w:numId w:val="4"/>
              </w:numPr>
              <w:pBdr>
                <w:top w:val="nil"/>
                <w:left w:val="nil"/>
                <w:bottom w:val="nil"/>
                <w:right w:val="nil"/>
                <w:between w:val="nil"/>
              </w:pBdr>
              <w:spacing w:line="240" w:lineRule="auto"/>
            </w:pPr>
            <w:r>
              <w:t>“Just one more turn” game breaks</w:t>
            </w:r>
          </w:p>
          <w:p w14:paraId="19E75040" w14:textId="77777777" w:rsidR="00E948BD" w:rsidRDefault="00791793">
            <w:pPr>
              <w:widowControl w:val="0"/>
              <w:numPr>
                <w:ilvl w:val="0"/>
                <w:numId w:val="4"/>
              </w:numPr>
              <w:pBdr>
                <w:top w:val="nil"/>
                <w:left w:val="nil"/>
                <w:bottom w:val="nil"/>
                <w:right w:val="nil"/>
                <w:between w:val="nil"/>
              </w:pBdr>
              <w:spacing w:line="240" w:lineRule="auto"/>
            </w:pPr>
            <w:r>
              <w:t>Feeling alone and out of place</w:t>
            </w:r>
          </w:p>
        </w:tc>
      </w:tr>
      <w:tr w:rsidR="00E948BD" w14:paraId="2AF4A380" w14:textId="77777777">
        <w:tc>
          <w:tcPr>
            <w:tcW w:w="4680" w:type="dxa"/>
            <w:shd w:val="clear" w:color="auto" w:fill="auto"/>
            <w:tcMar>
              <w:top w:w="100" w:type="dxa"/>
              <w:left w:w="100" w:type="dxa"/>
              <w:bottom w:w="100" w:type="dxa"/>
              <w:right w:w="100" w:type="dxa"/>
            </w:tcMar>
          </w:tcPr>
          <w:p w14:paraId="0D0E0D34" w14:textId="77777777" w:rsidR="00E948BD" w:rsidRDefault="00791793">
            <w:pPr>
              <w:widowControl w:val="0"/>
              <w:pBdr>
                <w:top w:val="nil"/>
                <w:left w:val="nil"/>
                <w:bottom w:val="nil"/>
                <w:right w:val="nil"/>
                <w:between w:val="nil"/>
              </w:pBdr>
              <w:spacing w:line="240" w:lineRule="auto"/>
            </w:pPr>
            <w:r>
              <w:rPr>
                <w:i/>
              </w:rPr>
              <w:t>My delights:</w:t>
            </w:r>
          </w:p>
          <w:p w14:paraId="6F1D4154" w14:textId="77777777" w:rsidR="00E948BD" w:rsidRDefault="00E948BD">
            <w:pPr>
              <w:widowControl w:val="0"/>
              <w:pBdr>
                <w:top w:val="nil"/>
                <w:left w:val="nil"/>
                <w:bottom w:val="nil"/>
                <w:right w:val="nil"/>
                <w:between w:val="nil"/>
              </w:pBdr>
              <w:spacing w:line="240" w:lineRule="auto"/>
            </w:pPr>
          </w:p>
          <w:p w14:paraId="5060319F" w14:textId="77777777" w:rsidR="00E948BD" w:rsidRDefault="00E948BD">
            <w:pPr>
              <w:widowControl w:val="0"/>
              <w:pBdr>
                <w:top w:val="nil"/>
                <w:left w:val="nil"/>
                <w:bottom w:val="nil"/>
                <w:right w:val="nil"/>
                <w:between w:val="nil"/>
              </w:pBdr>
              <w:spacing w:line="240" w:lineRule="auto"/>
            </w:pPr>
          </w:p>
          <w:p w14:paraId="155C6F37" w14:textId="77777777" w:rsidR="00E948BD" w:rsidRDefault="00E948BD">
            <w:pPr>
              <w:widowControl w:val="0"/>
              <w:pBdr>
                <w:top w:val="nil"/>
                <w:left w:val="nil"/>
                <w:bottom w:val="nil"/>
                <w:right w:val="nil"/>
                <w:between w:val="nil"/>
              </w:pBdr>
              <w:spacing w:line="240" w:lineRule="auto"/>
            </w:pPr>
          </w:p>
          <w:p w14:paraId="16234B47" w14:textId="77777777" w:rsidR="00E948BD" w:rsidRDefault="00E948BD">
            <w:pPr>
              <w:widowControl w:val="0"/>
              <w:pBdr>
                <w:top w:val="nil"/>
                <w:left w:val="nil"/>
                <w:bottom w:val="nil"/>
                <w:right w:val="nil"/>
                <w:between w:val="nil"/>
              </w:pBdr>
              <w:spacing w:line="240" w:lineRule="auto"/>
            </w:pPr>
          </w:p>
          <w:p w14:paraId="630BA268" w14:textId="77777777" w:rsidR="00E948BD" w:rsidRDefault="00E948BD">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06251C9" w14:textId="77777777" w:rsidR="00E948BD" w:rsidRDefault="00791793">
            <w:pPr>
              <w:widowControl w:val="0"/>
              <w:pBdr>
                <w:top w:val="nil"/>
                <w:left w:val="nil"/>
                <w:bottom w:val="nil"/>
                <w:right w:val="nil"/>
                <w:between w:val="nil"/>
              </w:pBdr>
              <w:spacing w:line="240" w:lineRule="auto"/>
            </w:pPr>
            <w:r>
              <w:rPr>
                <w:i/>
              </w:rPr>
              <w:t>My distractions:</w:t>
            </w:r>
          </w:p>
          <w:p w14:paraId="66E87C56" w14:textId="77777777" w:rsidR="00E948BD" w:rsidRDefault="00E948BD">
            <w:pPr>
              <w:widowControl w:val="0"/>
              <w:pBdr>
                <w:top w:val="nil"/>
                <w:left w:val="nil"/>
                <w:bottom w:val="nil"/>
                <w:right w:val="nil"/>
                <w:between w:val="nil"/>
              </w:pBdr>
              <w:spacing w:line="240" w:lineRule="auto"/>
            </w:pPr>
          </w:p>
          <w:p w14:paraId="7FF6D3CB" w14:textId="77777777" w:rsidR="00E948BD" w:rsidRDefault="00E948BD">
            <w:pPr>
              <w:widowControl w:val="0"/>
              <w:pBdr>
                <w:top w:val="nil"/>
                <w:left w:val="nil"/>
                <w:bottom w:val="nil"/>
                <w:right w:val="nil"/>
                <w:between w:val="nil"/>
              </w:pBdr>
              <w:spacing w:line="240" w:lineRule="auto"/>
            </w:pPr>
          </w:p>
          <w:p w14:paraId="3B2809CF" w14:textId="77777777" w:rsidR="00E948BD" w:rsidRDefault="00E948BD">
            <w:pPr>
              <w:widowControl w:val="0"/>
              <w:pBdr>
                <w:top w:val="nil"/>
                <w:left w:val="nil"/>
                <w:bottom w:val="nil"/>
                <w:right w:val="nil"/>
                <w:between w:val="nil"/>
              </w:pBdr>
              <w:spacing w:line="240" w:lineRule="auto"/>
            </w:pPr>
          </w:p>
          <w:p w14:paraId="0A0D15CE" w14:textId="77777777" w:rsidR="00E948BD" w:rsidRDefault="00E948BD">
            <w:pPr>
              <w:widowControl w:val="0"/>
              <w:pBdr>
                <w:top w:val="nil"/>
                <w:left w:val="nil"/>
                <w:bottom w:val="nil"/>
                <w:right w:val="nil"/>
                <w:between w:val="nil"/>
              </w:pBdr>
              <w:spacing w:line="240" w:lineRule="auto"/>
            </w:pPr>
          </w:p>
          <w:p w14:paraId="330A3DE1" w14:textId="77777777" w:rsidR="00E948BD" w:rsidRDefault="00E948BD">
            <w:pPr>
              <w:widowControl w:val="0"/>
              <w:pBdr>
                <w:top w:val="nil"/>
                <w:left w:val="nil"/>
                <w:bottom w:val="nil"/>
                <w:right w:val="nil"/>
                <w:between w:val="nil"/>
              </w:pBdr>
              <w:spacing w:line="240" w:lineRule="auto"/>
            </w:pPr>
          </w:p>
        </w:tc>
      </w:tr>
    </w:tbl>
    <w:p w14:paraId="06313946" w14:textId="77777777" w:rsidR="00E948BD" w:rsidRDefault="00E948BD"/>
    <w:p w14:paraId="296EE8C1" w14:textId="77777777" w:rsidR="00E948BD" w:rsidRDefault="00791793">
      <w:pPr>
        <w:pStyle w:val="Heading2"/>
      </w:pPr>
      <w:bookmarkStart w:id="9" w:name="_l543ozkleohl" w:colFirst="0" w:colLast="0"/>
      <w:bookmarkEnd w:id="9"/>
      <w:r>
        <w:t>Current state &amp; desired state compare &amp; contrast activity</w:t>
      </w:r>
    </w:p>
    <w:p w14:paraId="1EE4020B" w14:textId="77777777" w:rsidR="00E948BD" w:rsidRDefault="00E948BD">
      <w:pPr>
        <w:rPr>
          <w:b/>
        </w:rPr>
      </w:pPr>
    </w:p>
    <w:p w14:paraId="2C2F0FE0" w14:textId="77777777" w:rsidR="00E948BD" w:rsidRDefault="00791793">
      <w:r>
        <w:rPr>
          <w:b/>
        </w:rPr>
        <w:t>Directions:</w:t>
      </w:r>
      <w:r>
        <w:t xml:space="preserve"> Respond to each prompt below. You may, of course, skip any prompt. You do not have to share.</w:t>
      </w:r>
    </w:p>
    <w:p w14:paraId="2480E0D7" w14:textId="77777777" w:rsidR="00E948BD" w:rsidRDefault="00E948BD"/>
    <w:p w14:paraId="7F3E511F" w14:textId="77777777" w:rsidR="00E948BD" w:rsidRDefault="00791793">
      <w:r>
        <w:rPr>
          <w:b/>
        </w:rPr>
        <w:t>The big idea:</w:t>
      </w:r>
      <w:r>
        <w:t xml:space="preserve"> Compare and contrast the current state of your personal ecology with its desired state so you know what to work towards to improve your self-care plans.</w:t>
      </w:r>
    </w:p>
    <w:p w14:paraId="14BB1B3C" w14:textId="77777777" w:rsidR="00E948BD" w:rsidRDefault="00E948B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605"/>
      </w:tblGrid>
      <w:tr w:rsidR="00E948BD" w14:paraId="323737A6" w14:textId="77777777">
        <w:tc>
          <w:tcPr>
            <w:tcW w:w="4755" w:type="dxa"/>
            <w:shd w:val="clear" w:color="auto" w:fill="auto"/>
            <w:tcMar>
              <w:top w:w="100" w:type="dxa"/>
              <w:left w:w="100" w:type="dxa"/>
              <w:bottom w:w="100" w:type="dxa"/>
              <w:right w:w="100" w:type="dxa"/>
            </w:tcMar>
          </w:tcPr>
          <w:p w14:paraId="691081C5" w14:textId="77777777" w:rsidR="00E948BD" w:rsidRDefault="00791793">
            <w:pPr>
              <w:widowControl w:val="0"/>
              <w:pBdr>
                <w:top w:val="nil"/>
                <w:left w:val="nil"/>
                <w:bottom w:val="nil"/>
                <w:right w:val="nil"/>
                <w:between w:val="nil"/>
              </w:pBdr>
              <w:spacing w:line="240" w:lineRule="auto"/>
              <w:rPr>
                <w:b/>
              </w:rPr>
            </w:pPr>
            <w:r>
              <w:rPr>
                <w:b/>
              </w:rPr>
              <w:t xml:space="preserve">What is your work-life balance like right now? </w:t>
            </w:r>
            <w:r>
              <w:rPr>
                <w:b/>
              </w:rPr>
              <w:t>→</w:t>
            </w:r>
            <w:r>
              <w:rPr>
                <w:b/>
              </w:rPr>
              <w:t xml:space="preserve"> </w:t>
            </w:r>
          </w:p>
        </w:tc>
        <w:tc>
          <w:tcPr>
            <w:tcW w:w="4605" w:type="dxa"/>
            <w:shd w:val="clear" w:color="auto" w:fill="auto"/>
            <w:tcMar>
              <w:top w:w="100" w:type="dxa"/>
              <w:left w:w="100" w:type="dxa"/>
              <w:bottom w:w="100" w:type="dxa"/>
              <w:right w:w="100" w:type="dxa"/>
            </w:tcMar>
          </w:tcPr>
          <w:p w14:paraId="394F4C84" w14:textId="77777777" w:rsidR="00E948BD" w:rsidRDefault="00791793">
            <w:pPr>
              <w:widowControl w:val="0"/>
              <w:pBdr>
                <w:top w:val="nil"/>
                <w:left w:val="nil"/>
                <w:bottom w:val="nil"/>
                <w:right w:val="nil"/>
                <w:between w:val="nil"/>
              </w:pBdr>
              <w:spacing w:line="240" w:lineRule="auto"/>
              <w:rPr>
                <w:b/>
              </w:rPr>
            </w:pPr>
            <w:r>
              <w:rPr>
                <w:b/>
              </w:rPr>
              <w:t>How do you know?</w:t>
            </w:r>
          </w:p>
        </w:tc>
      </w:tr>
      <w:tr w:rsidR="00E948BD" w14:paraId="4619CF9C" w14:textId="77777777">
        <w:tc>
          <w:tcPr>
            <w:tcW w:w="4755" w:type="dxa"/>
            <w:shd w:val="clear" w:color="auto" w:fill="auto"/>
            <w:tcMar>
              <w:top w:w="100" w:type="dxa"/>
              <w:left w:w="100" w:type="dxa"/>
              <w:bottom w:w="100" w:type="dxa"/>
              <w:right w:w="100" w:type="dxa"/>
            </w:tcMar>
          </w:tcPr>
          <w:p w14:paraId="0B5EB107" w14:textId="77777777" w:rsidR="00E948BD" w:rsidRDefault="00E948BD">
            <w:pPr>
              <w:widowControl w:val="0"/>
              <w:pBdr>
                <w:top w:val="nil"/>
                <w:left w:val="nil"/>
                <w:bottom w:val="nil"/>
                <w:right w:val="nil"/>
                <w:between w:val="nil"/>
              </w:pBdr>
              <w:spacing w:line="240" w:lineRule="auto"/>
            </w:pPr>
          </w:p>
          <w:p w14:paraId="4ABA053A" w14:textId="77777777" w:rsidR="00E948BD" w:rsidRDefault="00E948BD">
            <w:pPr>
              <w:widowControl w:val="0"/>
              <w:pBdr>
                <w:top w:val="nil"/>
                <w:left w:val="nil"/>
                <w:bottom w:val="nil"/>
                <w:right w:val="nil"/>
                <w:between w:val="nil"/>
              </w:pBdr>
              <w:spacing w:line="240" w:lineRule="auto"/>
            </w:pPr>
          </w:p>
          <w:p w14:paraId="5D6757F0" w14:textId="77777777" w:rsidR="00E948BD" w:rsidRDefault="00E948BD">
            <w:pPr>
              <w:widowControl w:val="0"/>
              <w:pBdr>
                <w:top w:val="nil"/>
                <w:left w:val="nil"/>
                <w:bottom w:val="nil"/>
                <w:right w:val="nil"/>
                <w:between w:val="nil"/>
              </w:pBdr>
              <w:spacing w:line="240" w:lineRule="auto"/>
            </w:pPr>
          </w:p>
        </w:tc>
        <w:tc>
          <w:tcPr>
            <w:tcW w:w="4605" w:type="dxa"/>
            <w:shd w:val="clear" w:color="auto" w:fill="auto"/>
            <w:tcMar>
              <w:top w:w="100" w:type="dxa"/>
              <w:left w:w="100" w:type="dxa"/>
              <w:bottom w:w="100" w:type="dxa"/>
              <w:right w:w="100" w:type="dxa"/>
            </w:tcMar>
          </w:tcPr>
          <w:p w14:paraId="60A5722B" w14:textId="77777777" w:rsidR="00E948BD" w:rsidRDefault="00E948BD">
            <w:pPr>
              <w:widowControl w:val="0"/>
              <w:pBdr>
                <w:top w:val="nil"/>
                <w:left w:val="nil"/>
                <w:bottom w:val="nil"/>
                <w:right w:val="nil"/>
                <w:between w:val="nil"/>
              </w:pBdr>
              <w:spacing w:line="240" w:lineRule="auto"/>
            </w:pPr>
          </w:p>
        </w:tc>
      </w:tr>
      <w:tr w:rsidR="00E948BD" w14:paraId="61BD4DAB" w14:textId="77777777">
        <w:tc>
          <w:tcPr>
            <w:tcW w:w="4755" w:type="dxa"/>
            <w:shd w:val="clear" w:color="auto" w:fill="auto"/>
            <w:tcMar>
              <w:top w:w="100" w:type="dxa"/>
              <w:left w:w="100" w:type="dxa"/>
              <w:bottom w:w="100" w:type="dxa"/>
              <w:right w:w="100" w:type="dxa"/>
            </w:tcMar>
          </w:tcPr>
          <w:p w14:paraId="673E7467" w14:textId="77777777" w:rsidR="00E948BD" w:rsidRDefault="00791793">
            <w:pPr>
              <w:widowControl w:val="0"/>
              <w:pBdr>
                <w:top w:val="nil"/>
                <w:left w:val="nil"/>
                <w:bottom w:val="nil"/>
                <w:right w:val="nil"/>
                <w:between w:val="nil"/>
              </w:pBdr>
              <w:spacing w:line="240" w:lineRule="auto"/>
              <w:rPr>
                <w:b/>
              </w:rPr>
            </w:pPr>
            <w:r>
              <w:rPr>
                <w:b/>
              </w:rPr>
              <w:t xml:space="preserve">How do you want your work-life balance to be? </w:t>
            </w:r>
            <w:r>
              <w:rPr>
                <w:b/>
              </w:rPr>
              <w:t>→</w:t>
            </w:r>
            <w:r>
              <w:rPr>
                <w:b/>
              </w:rPr>
              <w:t xml:space="preserve"> </w:t>
            </w:r>
          </w:p>
        </w:tc>
        <w:tc>
          <w:tcPr>
            <w:tcW w:w="4605" w:type="dxa"/>
            <w:shd w:val="clear" w:color="auto" w:fill="auto"/>
            <w:tcMar>
              <w:top w:w="100" w:type="dxa"/>
              <w:left w:w="100" w:type="dxa"/>
              <w:bottom w:w="100" w:type="dxa"/>
              <w:right w:w="100" w:type="dxa"/>
            </w:tcMar>
          </w:tcPr>
          <w:p w14:paraId="6204805D" w14:textId="77777777" w:rsidR="00E948BD" w:rsidRDefault="00791793">
            <w:pPr>
              <w:widowControl w:val="0"/>
              <w:pBdr>
                <w:top w:val="nil"/>
                <w:left w:val="nil"/>
                <w:bottom w:val="nil"/>
                <w:right w:val="nil"/>
                <w:between w:val="nil"/>
              </w:pBdr>
              <w:spacing w:line="240" w:lineRule="auto"/>
              <w:rPr>
                <w:b/>
              </w:rPr>
            </w:pPr>
            <w:r>
              <w:rPr>
                <w:b/>
              </w:rPr>
              <w:t>What would have to change for it to be this way?</w:t>
            </w:r>
          </w:p>
        </w:tc>
      </w:tr>
      <w:tr w:rsidR="00E948BD" w14:paraId="4BFCBB14" w14:textId="77777777">
        <w:tc>
          <w:tcPr>
            <w:tcW w:w="4755" w:type="dxa"/>
            <w:shd w:val="clear" w:color="auto" w:fill="auto"/>
            <w:tcMar>
              <w:top w:w="100" w:type="dxa"/>
              <w:left w:w="100" w:type="dxa"/>
              <w:bottom w:w="100" w:type="dxa"/>
              <w:right w:w="100" w:type="dxa"/>
            </w:tcMar>
          </w:tcPr>
          <w:p w14:paraId="365989D0" w14:textId="77777777" w:rsidR="00E948BD" w:rsidRDefault="00E948BD">
            <w:pPr>
              <w:widowControl w:val="0"/>
              <w:pBdr>
                <w:top w:val="nil"/>
                <w:left w:val="nil"/>
                <w:bottom w:val="nil"/>
                <w:right w:val="nil"/>
                <w:between w:val="nil"/>
              </w:pBdr>
              <w:spacing w:line="240" w:lineRule="auto"/>
            </w:pPr>
          </w:p>
          <w:p w14:paraId="2408D199" w14:textId="77777777" w:rsidR="00E948BD" w:rsidRDefault="00E948BD">
            <w:pPr>
              <w:widowControl w:val="0"/>
              <w:pBdr>
                <w:top w:val="nil"/>
                <w:left w:val="nil"/>
                <w:bottom w:val="nil"/>
                <w:right w:val="nil"/>
                <w:between w:val="nil"/>
              </w:pBdr>
              <w:spacing w:line="240" w:lineRule="auto"/>
            </w:pPr>
          </w:p>
          <w:p w14:paraId="015D96AE" w14:textId="77777777" w:rsidR="00E948BD" w:rsidRDefault="00E948BD">
            <w:pPr>
              <w:widowControl w:val="0"/>
              <w:pBdr>
                <w:top w:val="nil"/>
                <w:left w:val="nil"/>
                <w:bottom w:val="nil"/>
                <w:right w:val="nil"/>
                <w:between w:val="nil"/>
              </w:pBdr>
              <w:spacing w:line="240" w:lineRule="auto"/>
            </w:pPr>
          </w:p>
        </w:tc>
        <w:tc>
          <w:tcPr>
            <w:tcW w:w="4605" w:type="dxa"/>
            <w:shd w:val="clear" w:color="auto" w:fill="auto"/>
            <w:tcMar>
              <w:top w:w="100" w:type="dxa"/>
              <w:left w:w="100" w:type="dxa"/>
              <w:bottom w:w="100" w:type="dxa"/>
              <w:right w:w="100" w:type="dxa"/>
            </w:tcMar>
          </w:tcPr>
          <w:p w14:paraId="7E6A383F" w14:textId="77777777" w:rsidR="00E948BD" w:rsidRDefault="00E948BD">
            <w:pPr>
              <w:widowControl w:val="0"/>
              <w:pBdr>
                <w:top w:val="nil"/>
                <w:left w:val="nil"/>
                <w:bottom w:val="nil"/>
                <w:right w:val="nil"/>
                <w:between w:val="nil"/>
              </w:pBdr>
              <w:spacing w:line="240" w:lineRule="auto"/>
            </w:pPr>
          </w:p>
        </w:tc>
      </w:tr>
      <w:tr w:rsidR="00E948BD" w14:paraId="0EC93E4C" w14:textId="77777777">
        <w:tc>
          <w:tcPr>
            <w:tcW w:w="4755" w:type="dxa"/>
            <w:shd w:val="clear" w:color="auto" w:fill="auto"/>
            <w:tcMar>
              <w:top w:w="100" w:type="dxa"/>
              <w:left w:w="100" w:type="dxa"/>
              <w:bottom w:w="100" w:type="dxa"/>
              <w:right w:w="100" w:type="dxa"/>
            </w:tcMar>
          </w:tcPr>
          <w:p w14:paraId="39A1CCC0" w14:textId="77777777" w:rsidR="00E948BD" w:rsidRDefault="00791793">
            <w:pPr>
              <w:widowControl w:val="0"/>
              <w:pBdr>
                <w:top w:val="nil"/>
                <w:left w:val="nil"/>
                <w:bottom w:val="nil"/>
                <w:right w:val="nil"/>
                <w:between w:val="nil"/>
              </w:pBdr>
              <w:spacing w:line="240" w:lineRule="auto"/>
              <w:rPr>
                <w:b/>
              </w:rPr>
            </w:pPr>
            <w:r>
              <w:rPr>
                <w:b/>
              </w:rPr>
              <w:t xml:space="preserve">How much of yourself can you bring to work? → </w:t>
            </w:r>
          </w:p>
        </w:tc>
        <w:tc>
          <w:tcPr>
            <w:tcW w:w="4605" w:type="dxa"/>
            <w:shd w:val="clear" w:color="auto" w:fill="auto"/>
            <w:tcMar>
              <w:top w:w="100" w:type="dxa"/>
              <w:left w:w="100" w:type="dxa"/>
              <w:bottom w:w="100" w:type="dxa"/>
              <w:right w:w="100" w:type="dxa"/>
            </w:tcMar>
          </w:tcPr>
          <w:p w14:paraId="0F38BD77" w14:textId="77777777" w:rsidR="00E948BD" w:rsidRDefault="00791793">
            <w:pPr>
              <w:widowControl w:val="0"/>
              <w:pBdr>
                <w:top w:val="nil"/>
                <w:left w:val="nil"/>
                <w:bottom w:val="nil"/>
                <w:right w:val="nil"/>
                <w:between w:val="nil"/>
              </w:pBdr>
              <w:spacing w:line="240" w:lineRule="auto"/>
              <w:rPr>
                <w:b/>
              </w:rPr>
            </w:pPr>
            <w:r>
              <w:rPr>
                <w:b/>
              </w:rPr>
              <w:t>Can you give an example of this?</w:t>
            </w:r>
          </w:p>
        </w:tc>
      </w:tr>
      <w:tr w:rsidR="00E948BD" w14:paraId="0F41CDEE" w14:textId="77777777">
        <w:tc>
          <w:tcPr>
            <w:tcW w:w="4755" w:type="dxa"/>
            <w:shd w:val="clear" w:color="auto" w:fill="auto"/>
            <w:tcMar>
              <w:top w:w="100" w:type="dxa"/>
              <w:left w:w="100" w:type="dxa"/>
              <w:bottom w:w="100" w:type="dxa"/>
              <w:right w:w="100" w:type="dxa"/>
            </w:tcMar>
          </w:tcPr>
          <w:p w14:paraId="5967A8B3" w14:textId="77777777" w:rsidR="00E948BD" w:rsidRDefault="00E948BD">
            <w:pPr>
              <w:widowControl w:val="0"/>
              <w:pBdr>
                <w:top w:val="nil"/>
                <w:left w:val="nil"/>
                <w:bottom w:val="nil"/>
                <w:right w:val="nil"/>
                <w:between w:val="nil"/>
              </w:pBdr>
              <w:spacing w:line="240" w:lineRule="auto"/>
              <w:rPr>
                <w:b/>
              </w:rPr>
            </w:pPr>
          </w:p>
          <w:p w14:paraId="78BFB29E" w14:textId="77777777" w:rsidR="00E948BD" w:rsidRDefault="00E948BD">
            <w:pPr>
              <w:widowControl w:val="0"/>
              <w:pBdr>
                <w:top w:val="nil"/>
                <w:left w:val="nil"/>
                <w:bottom w:val="nil"/>
                <w:right w:val="nil"/>
                <w:between w:val="nil"/>
              </w:pBdr>
              <w:spacing w:line="240" w:lineRule="auto"/>
              <w:rPr>
                <w:b/>
              </w:rPr>
            </w:pPr>
          </w:p>
          <w:p w14:paraId="6D343E33" w14:textId="77777777" w:rsidR="00E948BD" w:rsidRDefault="00E948BD">
            <w:pPr>
              <w:widowControl w:val="0"/>
              <w:pBdr>
                <w:top w:val="nil"/>
                <w:left w:val="nil"/>
                <w:bottom w:val="nil"/>
                <w:right w:val="nil"/>
                <w:between w:val="nil"/>
              </w:pBdr>
              <w:spacing w:line="240" w:lineRule="auto"/>
              <w:rPr>
                <w:b/>
              </w:rPr>
            </w:pPr>
          </w:p>
        </w:tc>
        <w:tc>
          <w:tcPr>
            <w:tcW w:w="4605" w:type="dxa"/>
            <w:shd w:val="clear" w:color="auto" w:fill="auto"/>
            <w:tcMar>
              <w:top w:w="100" w:type="dxa"/>
              <w:left w:w="100" w:type="dxa"/>
              <w:bottom w:w="100" w:type="dxa"/>
              <w:right w:w="100" w:type="dxa"/>
            </w:tcMar>
          </w:tcPr>
          <w:p w14:paraId="08430C76" w14:textId="77777777" w:rsidR="00E948BD" w:rsidRDefault="00E948BD">
            <w:pPr>
              <w:widowControl w:val="0"/>
              <w:pBdr>
                <w:top w:val="nil"/>
                <w:left w:val="nil"/>
                <w:bottom w:val="nil"/>
                <w:right w:val="nil"/>
                <w:between w:val="nil"/>
              </w:pBdr>
              <w:spacing w:line="240" w:lineRule="auto"/>
              <w:rPr>
                <w:b/>
              </w:rPr>
            </w:pPr>
          </w:p>
        </w:tc>
      </w:tr>
      <w:tr w:rsidR="00E948BD" w14:paraId="2FB3DD7F" w14:textId="77777777">
        <w:tc>
          <w:tcPr>
            <w:tcW w:w="4755" w:type="dxa"/>
            <w:shd w:val="clear" w:color="auto" w:fill="auto"/>
            <w:tcMar>
              <w:top w:w="100" w:type="dxa"/>
              <w:left w:w="100" w:type="dxa"/>
              <w:bottom w:w="100" w:type="dxa"/>
              <w:right w:w="100" w:type="dxa"/>
            </w:tcMar>
          </w:tcPr>
          <w:p w14:paraId="6A85ECBD" w14:textId="77777777" w:rsidR="00E948BD" w:rsidRDefault="00791793">
            <w:pPr>
              <w:widowControl w:val="0"/>
              <w:pBdr>
                <w:top w:val="nil"/>
                <w:left w:val="nil"/>
                <w:bottom w:val="nil"/>
                <w:right w:val="nil"/>
                <w:between w:val="nil"/>
              </w:pBdr>
              <w:spacing w:line="240" w:lineRule="auto"/>
              <w:rPr>
                <w:b/>
              </w:rPr>
            </w:pPr>
            <w:r>
              <w:rPr>
                <w:b/>
              </w:rPr>
              <w:t xml:space="preserve">How honest can you be at work? → </w:t>
            </w:r>
          </w:p>
        </w:tc>
        <w:tc>
          <w:tcPr>
            <w:tcW w:w="4605" w:type="dxa"/>
            <w:shd w:val="clear" w:color="auto" w:fill="auto"/>
            <w:tcMar>
              <w:top w:w="100" w:type="dxa"/>
              <w:left w:w="100" w:type="dxa"/>
              <w:bottom w:w="100" w:type="dxa"/>
              <w:right w:w="100" w:type="dxa"/>
            </w:tcMar>
          </w:tcPr>
          <w:p w14:paraId="2ED8013A" w14:textId="77777777" w:rsidR="00E948BD" w:rsidRDefault="00791793">
            <w:pPr>
              <w:widowControl w:val="0"/>
              <w:spacing w:line="240" w:lineRule="auto"/>
              <w:rPr>
                <w:b/>
              </w:rPr>
            </w:pPr>
            <w:r>
              <w:rPr>
                <w:b/>
              </w:rPr>
              <w:t>Can you give an example of this?</w:t>
            </w:r>
          </w:p>
        </w:tc>
      </w:tr>
      <w:tr w:rsidR="00E948BD" w14:paraId="1F106FB8" w14:textId="77777777">
        <w:tc>
          <w:tcPr>
            <w:tcW w:w="4755" w:type="dxa"/>
            <w:shd w:val="clear" w:color="auto" w:fill="auto"/>
            <w:tcMar>
              <w:top w:w="100" w:type="dxa"/>
              <w:left w:w="100" w:type="dxa"/>
              <w:bottom w:w="100" w:type="dxa"/>
              <w:right w:w="100" w:type="dxa"/>
            </w:tcMar>
          </w:tcPr>
          <w:p w14:paraId="2245194B" w14:textId="77777777" w:rsidR="00E948BD" w:rsidRDefault="00E948BD">
            <w:pPr>
              <w:widowControl w:val="0"/>
              <w:pBdr>
                <w:top w:val="nil"/>
                <w:left w:val="nil"/>
                <w:bottom w:val="nil"/>
                <w:right w:val="nil"/>
                <w:between w:val="nil"/>
              </w:pBdr>
              <w:spacing w:line="240" w:lineRule="auto"/>
              <w:rPr>
                <w:b/>
              </w:rPr>
            </w:pPr>
          </w:p>
          <w:p w14:paraId="4FE82903" w14:textId="77777777" w:rsidR="00E948BD" w:rsidRDefault="00E948BD">
            <w:pPr>
              <w:widowControl w:val="0"/>
              <w:pBdr>
                <w:top w:val="nil"/>
                <w:left w:val="nil"/>
                <w:bottom w:val="nil"/>
                <w:right w:val="nil"/>
                <w:between w:val="nil"/>
              </w:pBdr>
              <w:spacing w:line="240" w:lineRule="auto"/>
              <w:rPr>
                <w:b/>
              </w:rPr>
            </w:pPr>
          </w:p>
          <w:p w14:paraId="187A3EF8" w14:textId="77777777" w:rsidR="00E948BD" w:rsidRDefault="00E948BD">
            <w:pPr>
              <w:widowControl w:val="0"/>
              <w:pBdr>
                <w:top w:val="nil"/>
                <w:left w:val="nil"/>
                <w:bottom w:val="nil"/>
                <w:right w:val="nil"/>
                <w:between w:val="nil"/>
              </w:pBdr>
              <w:spacing w:line="240" w:lineRule="auto"/>
              <w:rPr>
                <w:b/>
              </w:rPr>
            </w:pPr>
          </w:p>
        </w:tc>
        <w:tc>
          <w:tcPr>
            <w:tcW w:w="4605" w:type="dxa"/>
            <w:shd w:val="clear" w:color="auto" w:fill="auto"/>
            <w:tcMar>
              <w:top w:w="100" w:type="dxa"/>
              <w:left w:w="100" w:type="dxa"/>
              <w:bottom w:w="100" w:type="dxa"/>
              <w:right w:w="100" w:type="dxa"/>
            </w:tcMar>
          </w:tcPr>
          <w:p w14:paraId="24CE72A2" w14:textId="77777777" w:rsidR="00E948BD" w:rsidRDefault="00E948BD">
            <w:pPr>
              <w:widowControl w:val="0"/>
              <w:pBdr>
                <w:top w:val="nil"/>
                <w:left w:val="nil"/>
                <w:bottom w:val="nil"/>
                <w:right w:val="nil"/>
                <w:between w:val="nil"/>
              </w:pBdr>
              <w:spacing w:line="240" w:lineRule="auto"/>
              <w:rPr>
                <w:b/>
              </w:rPr>
            </w:pPr>
          </w:p>
        </w:tc>
      </w:tr>
      <w:tr w:rsidR="00E948BD" w14:paraId="566C700F" w14:textId="77777777">
        <w:tc>
          <w:tcPr>
            <w:tcW w:w="4755" w:type="dxa"/>
            <w:shd w:val="clear" w:color="auto" w:fill="auto"/>
            <w:tcMar>
              <w:top w:w="100" w:type="dxa"/>
              <w:left w:w="100" w:type="dxa"/>
              <w:bottom w:w="100" w:type="dxa"/>
              <w:right w:w="100" w:type="dxa"/>
            </w:tcMar>
          </w:tcPr>
          <w:p w14:paraId="549AA887" w14:textId="77777777" w:rsidR="00E948BD" w:rsidRDefault="00791793">
            <w:pPr>
              <w:widowControl w:val="0"/>
              <w:pBdr>
                <w:top w:val="nil"/>
                <w:left w:val="nil"/>
                <w:bottom w:val="nil"/>
                <w:right w:val="nil"/>
                <w:between w:val="nil"/>
              </w:pBdr>
              <w:spacing w:line="240" w:lineRule="auto"/>
              <w:rPr>
                <w:b/>
              </w:rPr>
            </w:pPr>
            <w:r>
              <w:rPr>
                <w:b/>
              </w:rPr>
              <w:t xml:space="preserve">How much agency, choice, or empowerment  do you have at work? → </w:t>
            </w:r>
          </w:p>
        </w:tc>
        <w:tc>
          <w:tcPr>
            <w:tcW w:w="4605" w:type="dxa"/>
            <w:shd w:val="clear" w:color="auto" w:fill="auto"/>
            <w:tcMar>
              <w:top w:w="100" w:type="dxa"/>
              <w:left w:w="100" w:type="dxa"/>
              <w:bottom w:w="100" w:type="dxa"/>
              <w:right w:w="100" w:type="dxa"/>
            </w:tcMar>
          </w:tcPr>
          <w:p w14:paraId="4C403635" w14:textId="77777777" w:rsidR="00E948BD" w:rsidRDefault="00791793">
            <w:pPr>
              <w:widowControl w:val="0"/>
              <w:spacing w:line="240" w:lineRule="auto"/>
              <w:rPr>
                <w:b/>
              </w:rPr>
            </w:pPr>
            <w:r>
              <w:rPr>
                <w:b/>
              </w:rPr>
              <w:t>Can you give an example of this?</w:t>
            </w:r>
          </w:p>
        </w:tc>
      </w:tr>
      <w:tr w:rsidR="00E948BD" w14:paraId="505D2E86" w14:textId="77777777">
        <w:tc>
          <w:tcPr>
            <w:tcW w:w="4755" w:type="dxa"/>
            <w:shd w:val="clear" w:color="auto" w:fill="auto"/>
            <w:tcMar>
              <w:top w:w="100" w:type="dxa"/>
              <w:left w:w="100" w:type="dxa"/>
              <w:bottom w:w="100" w:type="dxa"/>
              <w:right w:w="100" w:type="dxa"/>
            </w:tcMar>
          </w:tcPr>
          <w:p w14:paraId="1913E35E" w14:textId="77777777" w:rsidR="00E948BD" w:rsidRDefault="00E948BD">
            <w:pPr>
              <w:widowControl w:val="0"/>
              <w:pBdr>
                <w:top w:val="nil"/>
                <w:left w:val="nil"/>
                <w:bottom w:val="nil"/>
                <w:right w:val="nil"/>
                <w:between w:val="nil"/>
              </w:pBdr>
              <w:spacing w:line="240" w:lineRule="auto"/>
              <w:rPr>
                <w:b/>
              </w:rPr>
            </w:pPr>
          </w:p>
          <w:p w14:paraId="2B06408D" w14:textId="77777777" w:rsidR="00E948BD" w:rsidRDefault="00E948BD">
            <w:pPr>
              <w:widowControl w:val="0"/>
              <w:pBdr>
                <w:top w:val="nil"/>
                <w:left w:val="nil"/>
                <w:bottom w:val="nil"/>
                <w:right w:val="nil"/>
                <w:between w:val="nil"/>
              </w:pBdr>
              <w:spacing w:line="240" w:lineRule="auto"/>
              <w:rPr>
                <w:b/>
              </w:rPr>
            </w:pPr>
          </w:p>
          <w:p w14:paraId="29E72BEE" w14:textId="77777777" w:rsidR="00E948BD" w:rsidRDefault="00E948BD">
            <w:pPr>
              <w:widowControl w:val="0"/>
              <w:pBdr>
                <w:top w:val="nil"/>
                <w:left w:val="nil"/>
                <w:bottom w:val="nil"/>
                <w:right w:val="nil"/>
                <w:between w:val="nil"/>
              </w:pBdr>
              <w:spacing w:line="240" w:lineRule="auto"/>
              <w:rPr>
                <w:b/>
              </w:rPr>
            </w:pPr>
          </w:p>
        </w:tc>
        <w:tc>
          <w:tcPr>
            <w:tcW w:w="4605" w:type="dxa"/>
            <w:shd w:val="clear" w:color="auto" w:fill="auto"/>
            <w:tcMar>
              <w:top w:w="100" w:type="dxa"/>
              <w:left w:w="100" w:type="dxa"/>
              <w:bottom w:w="100" w:type="dxa"/>
              <w:right w:w="100" w:type="dxa"/>
            </w:tcMar>
          </w:tcPr>
          <w:p w14:paraId="248D009C" w14:textId="77777777" w:rsidR="00E948BD" w:rsidRDefault="00E948BD">
            <w:pPr>
              <w:widowControl w:val="0"/>
              <w:pBdr>
                <w:top w:val="nil"/>
                <w:left w:val="nil"/>
                <w:bottom w:val="nil"/>
                <w:right w:val="nil"/>
                <w:between w:val="nil"/>
              </w:pBdr>
              <w:spacing w:line="240" w:lineRule="auto"/>
              <w:rPr>
                <w:b/>
              </w:rPr>
            </w:pPr>
          </w:p>
        </w:tc>
      </w:tr>
      <w:tr w:rsidR="00E948BD" w14:paraId="0BFC97B8" w14:textId="77777777">
        <w:tc>
          <w:tcPr>
            <w:tcW w:w="4755" w:type="dxa"/>
            <w:shd w:val="clear" w:color="auto" w:fill="auto"/>
            <w:tcMar>
              <w:top w:w="100" w:type="dxa"/>
              <w:left w:w="100" w:type="dxa"/>
              <w:bottom w:w="100" w:type="dxa"/>
              <w:right w:w="100" w:type="dxa"/>
            </w:tcMar>
          </w:tcPr>
          <w:p w14:paraId="21CE99F5" w14:textId="77777777" w:rsidR="00E948BD" w:rsidRDefault="00791793">
            <w:pPr>
              <w:widowControl w:val="0"/>
              <w:pBdr>
                <w:top w:val="nil"/>
                <w:left w:val="nil"/>
                <w:bottom w:val="nil"/>
                <w:right w:val="nil"/>
                <w:between w:val="nil"/>
              </w:pBdr>
              <w:spacing w:line="240" w:lineRule="auto"/>
              <w:rPr>
                <w:b/>
              </w:rPr>
            </w:pPr>
            <w:r>
              <w:rPr>
                <w:b/>
              </w:rPr>
              <w:t xml:space="preserve">How do you cope with difficulties or imbalances in short term ways when life and work cross over in unhelpful ways?  →  </w:t>
            </w:r>
          </w:p>
        </w:tc>
        <w:tc>
          <w:tcPr>
            <w:tcW w:w="4605" w:type="dxa"/>
            <w:shd w:val="clear" w:color="auto" w:fill="auto"/>
            <w:tcMar>
              <w:top w:w="100" w:type="dxa"/>
              <w:left w:w="100" w:type="dxa"/>
              <w:bottom w:w="100" w:type="dxa"/>
              <w:right w:w="100" w:type="dxa"/>
            </w:tcMar>
          </w:tcPr>
          <w:p w14:paraId="0DF5063A" w14:textId="77777777" w:rsidR="00E948BD" w:rsidRDefault="00791793">
            <w:pPr>
              <w:widowControl w:val="0"/>
              <w:pBdr>
                <w:top w:val="nil"/>
                <w:left w:val="nil"/>
                <w:bottom w:val="nil"/>
                <w:right w:val="nil"/>
                <w:between w:val="nil"/>
              </w:pBdr>
              <w:spacing w:line="240" w:lineRule="auto"/>
              <w:rPr>
                <w:b/>
              </w:rPr>
            </w:pPr>
            <w:r>
              <w:rPr>
                <w:b/>
              </w:rPr>
              <w:t>Which of these are beneficial and sustainable? Which are not?</w:t>
            </w:r>
          </w:p>
        </w:tc>
      </w:tr>
      <w:tr w:rsidR="00E948BD" w14:paraId="1C86902A" w14:textId="77777777">
        <w:tc>
          <w:tcPr>
            <w:tcW w:w="4755" w:type="dxa"/>
            <w:shd w:val="clear" w:color="auto" w:fill="auto"/>
            <w:tcMar>
              <w:top w:w="100" w:type="dxa"/>
              <w:left w:w="100" w:type="dxa"/>
              <w:bottom w:w="100" w:type="dxa"/>
              <w:right w:w="100" w:type="dxa"/>
            </w:tcMar>
          </w:tcPr>
          <w:p w14:paraId="74552D9B" w14:textId="77777777" w:rsidR="00E948BD" w:rsidRDefault="00E948BD">
            <w:pPr>
              <w:widowControl w:val="0"/>
              <w:pBdr>
                <w:top w:val="nil"/>
                <w:left w:val="nil"/>
                <w:bottom w:val="nil"/>
                <w:right w:val="nil"/>
                <w:between w:val="nil"/>
              </w:pBdr>
              <w:spacing w:line="240" w:lineRule="auto"/>
            </w:pPr>
          </w:p>
          <w:p w14:paraId="02C38341" w14:textId="77777777" w:rsidR="00E948BD" w:rsidRDefault="00E948BD">
            <w:pPr>
              <w:widowControl w:val="0"/>
              <w:pBdr>
                <w:top w:val="nil"/>
                <w:left w:val="nil"/>
                <w:bottom w:val="nil"/>
                <w:right w:val="nil"/>
                <w:between w:val="nil"/>
              </w:pBdr>
              <w:spacing w:line="240" w:lineRule="auto"/>
            </w:pPr>
          </w:p>
          <w:p w14:paraId="218F1654" w14:textId="77777777" w:rsidR="00E948BD" w:rsidRDefault="00E948BD">
            <w:pPr>
              <w:widowControl w:val="0"/>
              <w:pBdr>
                <w:top w:val="nil"/>
                <w:left w:val="nil"/>
                <w:bottom w:val="nil"/>
                <w:right w:val="nil"/>
                <w:between w:val="nil"/>
              </w:pBdr>
              <w:spacing w:line="240" w:lineRule="auto"/>
            </w:pPr>
          </w:p>
        </w:tc>
        <w:tc>
          <w:tcPr>
            <w:tcW w:w="4605" w:type="dxa"/>
            <w:shd w:val="clear" w:color="auto" w:fill="auto"/>
            <w:tcMar>
              <w:top w:w="100" w:type="dxa"/>
              <w:left w:w="100" w:type="dxa"/>
              <w:bottom w:w="100" w:type="dxa"/>
              <w:right w:w="100" w:type="dxa"/>
            </w:tcMar>
          </w:tcPr>
          <w:p w14:paraId="09585376" w14:textId="77777777" w:rsidR="00E948BD" w:rsidRDefault="00E948BD">
            <w:pPr>
              <w:widowControl w:val="0"/>
              <w:pBdr>
                <w:top w:val="nil"/>
                <w:left w:val="nil"/>
                <w:bottom w:val="nil"/>
                <w:right w:val="nil"/>
                <w:between w:val="nil"/>
              </w:pBdr>
              <w:spacing w:line="240" w:lineRule="auto"/>
            </w:pPr>
          </w:p>
        </w:tc>
      </w:tr>
      <w:tr w:rsidR="00E948BD" w14:paraId="7FC32CC4" w14:textId="77777777">
        <w:tc>
          <w:tcPr>
            <w:tcW w:w="4755" w:type="dxa"/>
            <w:shd w:val="clear" w:color="auto" w:fill="auto"/>
            <w:tcMar>
              <w:top w:w="100" w:type="dxa"/>
              <w:left w:w="100" w:type="dxa"/>
              <w:bottom w:w="100" w:type="dxa"/>
              <w:right w:w="100" w:type="dxa"/>
            </w:tcMar>
          </w:tcPr>
          <w:p w14:paraId="71555ADF" w14:textId="77777777" w:rsidR="00E948BD" w:rsidRDefault="00791793">
            <w:pPr>
              <w:widowControl w:val="0"/>
              <w:pBdr>
                <w:top w:val="nil"/>
                <w:left w:val="nil"/>
                <w:bottom w:val="nil"/>
                <w:right w:val="nil"/>
                <w:between w:val="nil"/>
              </w:pBdr>
              <w:spacing w:line="240" w:lineRule="auto"/>
              <w:rPr>
                <w:b/>
              </w:rPr>
            </w:pPr>
            <w:r>
              <w:rPr>
                <w:b/>
              </w:rPr>
              <w:t xml:space="preserve">How do you set goals for beneficial, long-term change and monitor progress towards them? → </w:t>
            </w:r>
          </w:p>
        </w:tc>
        <w:tc>
          <w:tcPr>
            <w:tcW w:w="4605" w:type="dxa"/>
            <w:shd w:val="clear" w:color="auto" w:fill="auto"/>
            <w:tcMar>
              <w:top w:w="100" w:type="dxa"/>
              <w:left w:w="100" w:type="dxa"/>
              <w:bottom w:w="100" w:type="dxa"/>
              <w:right w:w="100" w:type="dxa"/>
            </w:tcMar>
          </w:tcPr>
          <w:p w14:paraId="728BFF04" w14:textId="77777777" w:rsidR="00E948BD" w:rsidRDefault="00791793">
            <w:pPr>
              <w:widowControl w:val="0"/>
              <w:pBdr>
                <w:top w:val="nil"/>
                <w:left w:val="nil"/>
                <w:bottom w:val="nil"/>
                <w:right w:val="nil"/>
                <w:between w:val="nil"/>
              </w:pBdr>
              <w:spacing w:line="240" w:lineRule="auto"/>
              <w:rPr>
                <w:b/>
              </w:rPr>
            </w:pPr>
            <w:r>
              <w:rPr>
                <w:b/>
              </w:rPr>
              <w:t xml:space="preserve">What kinds of near-term habits, reminders, or tools might complement </w:t>
            </w:r>
            <w:ins w:id="10" w:author="Deleted user" w:date="2020-01-17T11:51:00Z">
              <w:r>
                <w:rPr>
                  <w:b/>
                </w:rPr>
                <w:t xml:space="preserve">or  </w:t>
              </w:r>
            </w:ins>
            <w:r>
              <w:rPr>
                <w:b/>
              </w:rPr>
              <w:t>help</w:t>
            </w:r>
            <w:ins w:id="11" w:author="Deleted user" w:date="2020-01-17T11:51:00Z">
              <w:r>
                <w:rPr>
                  <w:b/>
                </w:rPr>
                <w:t xml:space="preserve"> this</w:t>
              </w:r>
            </w:ins>
            <w:r>
              <w:rPr>
                <w:b/>
              </w:rPr>
              <w:t xml:space="preserve"> process?</w:t>
            </w:r>
          </w:p>
        </w:tc>
      </w:tr>
      <w:tr w:rsidR="00E948BD" w14:paraId="6B5AB15F" w14:textId="77777777">
        <w:tc>
          <w:tcPr>
            <w:tcW w:w="4755" w:type="dxa"/>
            <w:shd w:val="clear" w:color="auto" w:fill="auto"/>
            <w:tcMar>
              <w:top w:w="100" w:type="dxa"/>
              <w:left w:w="100" w:type="dxa"/>
              <w:bottom w:w="100" w:type="dxa"/>
              <w:right w:w="100" w:type="dxa"/>
            </w:tcMar>
          </w:tcPr>
          <w:p w14:paraId="7D996631" w14:textId="77777777" w:rsidR="00E948BD" w:rsidRDefault="00E948BD">
            <w:pPr>
              <w:widowControl w:val="0"/>
              <w:pBdr>
                <w:top w:val="nil"/>
                <w:left w:val="nil"/>
                <w:bottom w:val="nil"/>
                <w:right w:val="nil"/>
                <w:between w:val="nil"/>
              </w:pBdr>
              <w:spacing w:line="240" w:lineRule="auto"/>
            </w:pPr>
          </w:p>
          <w:p w14:paraId="00F263E9" w14:textId="77777777" w:rsidR="00E948BD" w:rsidRDefault="00E948BD">
            <w:pPr>
              <w:widowControl w:val="0"/>
              <w:pBdr>
                <w:top w:val="nil"/>
                <w:left w:val="nil"/>
                <w:bottom w:val="nil"/>
                <w:right w:val="nil"/>
                <w:between w:val="nil"/>
              </w:pBdr>
              <w:spacing w:line="240" w:lineRule="auto"/>
            </w:pPr>
          </w:p>
          <w:p w14:paraId="6DEF89BB" w14:textId="77777777" w:rsidR="00E948BD" w:rsidRDefault="00E948BD">
            <w:pPr>
              <w:widowControl w:val="0"/>
              <w:pBdr>
                <w:top w:val="nil"/>
                <w:left w:val="nil"/>
                <w:bottom w:val="nil"/>
                <w:right w:val="nil"/>
                <w:between w:val="nil"/>
              </w:pBdr>
              <w:spacing w:line="240" w:lineRule="auto"/>
            </w:pPr>
          </w:p>
        </w:tc>
        <w:tc>
          <w:tcPr>
            <w:tcW w:w="4605" w:type="dxa"/>
            <w:shd w:val="clear" w:color="auto" w:fill="auto"/>
            <w:tcMar>
              <w:top w:w="100" w:type="dxa"/>
              <w:left w:w="100" w:type="dxa"/>
              <w:bottom w:w="100" w:type="dxa"/>
              <w:right w:w="100" w:type="dxa"/>
            </w:tcMar>
          </w:tcPr>
          <w:p w14:paraId="1983AB98" w14:textId="77777777" w:rsidR="00E948BD" w:rsidRDefault="00E948BD">
            <w:pPr>
              <w:widowControl w:val="0"/>
              <w:pBdr>
                <w:top w:val="nil"/>
                <w:left w:val="nil"/>
                <w:bottom w:val="nil"/>
                <w:right w:val="nil"/>
                <w:between w:val="nil"/>
              </w:pBdr>
              <w:spacing w:line="240" w:lineRule="auto"/>
            </w:pPr>
          </w:p>
        </w:tc>
      </w:tr>
      <w:tr w:rsidR="00E948BD" w14:paraId="4EEE4C26" w14:textId="77777777">
        <w:tc>
          <w:tcPr>
            <w:tcW w:w="4755" w:type="dxa"/>
            <w:shd w:val="clear" w:color="auto" w:fill="auto"/>
            <w:tcMar>
              <w:top w:w="100" w:type="dxa"/>
              <w:left w:w="100" w:type="dxa"/>
              <w:bottom w:w="100" w:type="dxa"/>
              <w:right w:w="100" w:type="dxa"/>
            </w:tcMar>
          </w:tcPr>
          <w:p w14:paraId="11536A79" w14:textId="77777777" w:rsidR="00E948BD" w:rsidRDefault="00791793">
            <w:pPr>
              <w:widowControl w:val="0"/>
              <w:pBdr>
                <w:top w:val="nil"/>
                <w:left w:val="nil"/>
                <w:bottom w:val="nil"/>
                <w:right w:val="nil"/>
                <w:between w:val="nil"/>
              </w:pBdr>
              <w:spacing w:line="240" w:lineRule="auto"/>
              <w:rPr>
                <w:b/>
              </w:rPr>
            </w:pPr>
            <w:r>
              <w:rPr>
                <w:b/>
              </w:rPr>
              <w:t xml:space="preserve">If you could set 1-2 personal goals for better personal ecology and work-life balance, what might they be? → </w:t>
            </w:r>
          </w:p>
        </w:tc>
        <w:tc>
          <w:tcPr>
            <w:tcW w:w="4605" w:type="dxa"/>
            <w:shd w:val="clear" w:color="auto" w:fill="auto"/>
            <w:tcMar>
              <w:top w:w="100" w:type="dxa"/>
              <w:left w:w="100" w:type="dxa"/>
              <w:bottom w:w="100" w:type="dxa"/>
              <w:right w:w="100" w:type="dxa"/>
            </w:tcMar>
          </w:tcPr>
          <w:p w14:paraId="48285915" w14:textId="77777777" w:rsidR="00E948BD" w:rsidRDefault="00791793">
            <w:pPr>
              <w:widowControl w:val="0"/>
              <w:pBdr>
                <w:top w:val="nil"/>
                <w:left w:val="nil"/>
                <w:bottom w:val="nil"/>
                <w:right w:val="nil"/>
                <w:between w:val="nil"/>
              </w:pBdr>
              <w:spacing w:line="240" w:lineRule="auto"/>
              <w:rPr>
                <w:b/>
              </w:rPr>
            </w:pPr>
            <w:r>
              <w:rPr>
                <w:b/>
              </w:rPr>
              <w:t>What might be a first step you could take to meet each goal?</w:t>
            </w:r>
          </w:p>
        </w:tc>
      </w:tr>
      <w:tr w:rsidR="00E948BD" w14:paraId="7341457B" w14:textId="77777777">
        <w:tc>
          <w:tcPr>
            <w:tcW w:w="4755" w:type="dxa"/>
            <w:shd w:val="clear" w:color="auto" w:fill="auto"/>
            <w:tcMar>
              <w:top w:w="100" w:type="dxa"/>
              <w:left w:w="100" w:type="dxa"/>
              <w:bottom w:w="100" w:type="dxa"/>
              <w:right w:w="100" w:type="dxa"/>
            </w:tcMar>
          </w:tcPr>
          <w:p w14:paraId="26EC3F9F" w14:textId="77777777" w:rsidR="00E948BD" w:rsidRDefault="00E948BD">
            <w:pPr>
              <w:widowControl w:val="0"/>
              <w:pBdr>
                <w:top w:val="nil"/>
                <w:left w:val="nil"/>
                <w:bottom w:val="nil"/>
                <w:right w:val="nil"/>
                <w:between w:val="nil"/>
              </w:pBdr>
              <w:spacing w:line="240" w:lineRule="auto"/>
              <w:rPr>
                <w:b/>
              </w:rPr>
            </w:pPr>
          </w:p>
          <w:p w14:paraId="50518D3A" w14:textId="77777777" w:rsidR="00E948BD" w:rsidRDefault="00E948BD">
            <w:pPr>
              <w:widowControl w:val="0"/>
              <w:pBdr>
                <w:top w:val="nil"/>
                <w:left w:val="nil"/>
                <w:bottom w:val="nil"/>
                <w:right w:val="nil"/>
                <w:between w:val="nil"/>
              </w:pBdr>
              <w:spacing w:line="240" w:lineRule="auto"/>
              <w:rPr>
                <w:b/>
              </w:rPr>
            </w:pPr>
          </w:p>
          <w:p w14:paraId="63A3DB6F" w14:textId="77777777" w:rsidR="00E948BD" w:rsidRDefault="00E948BD">
            <w:pPr>
              <w:widowControl w:val="0"/>
              <w:pBdr>
                <w:top w:val="nil"/>
                <w:left w:val="nil"/>
                <w:bottom w:val="nil"/>
                <w:right w:val="nil"/>
                <w:between w:val="nil"/>
              </w:pBdr>
              <w:spacing w:line="240" w:lineRule="auto"/>
              <w:rPr>
                <w:b/>
              </w:rPr>
            </w:pPr>
          </w:p>
        </w:tc>
        <w:tc>
          <w:tcPr>
            <w:tcW w:w="4605" w:type="dxa"/>
            <w:shd w:val="clear" w:color="auto" w:fill="auto"/>
            <w:tcMar>
              <w:top w:w="100" w:type="dxa"/>
              <w:left w:w="100" w:type="dxa"/>
              <w:bottom w:w="100" w:type="dxa"/>
              <w:right w:w="100" w:type="dxa"/>
            </w:tcMar>
          </w:tcPr>
          <w:p w14:paraId="20262AB6" w14:textId="77777777" w:rsidR="00E948BD" w:rsidRDefault="00E948BD">
            <w:pPr>
              <w:widowControl w:val="0"/>
              <w:pBdr>
                <w:top w:val="nil"/>
                <w:left w:val="nil"/>
                <w:bottom w:val="nil"/>
                <w:right w:val="nil"/>
                <w:between w:val="nil"/>
              </w:pBdr>
              <w:spacing w:line="240" w:lineRule="auto"/>
              <w:rPr>
                <w:b/>
              </w:rPr>
            </w:pPr>
          </w:p>
        </w:tc>
      </w:tr>
      <w:tr w:rsidR="00E948BD" w14:paraId="7EA38055" w14:textId="77777777">
        <w:tc>
          <w:tcPr>
            <w:tcW w:w="4755" w:type="dxa"/>
            <w:shd w:val="clear" w:color="auto" w:fill="auto"/>
            <w:tcMar>
              <w:top w:w="100" w:type="dxa"/>
              <w:left w:w="100" w:type="dxa"/>
              <w:bottom w:w="100" w:type="dxa"/>
              <w:right w:w="100" w:type="dxa"/>
            </w:tcMar>
          </w:tcPr>
          <w:p w14:paraId="2A1376D2" w14:textId="77777777" w:rsidR="00E948BD" w:rsidRDefault="00791793">
            <w:pPr>
              <w:widowControl w:val="0"/>
              <w:pBdr>
                <w:top w:val="nil"/>
                <w:left w:val="nil"/>
                <w:bottom w:val="nil"/>
                <w:right w:val="nil"/>
                <w:between w:val="nil"/>
              </w:pBdr>
              <w:spacing w:line="240" w:lineRule="auto"/>
              <w:rPr>
                <w:b/>
              </w:rPr>
            </w:pPr>
            <w:r>
              <w:rPr>
                <w:b/>
              </w:rPr>
              <w:t xml:space="preserve">What do you need from others to meet those goals to balance and sustain yourself? → </w:t>
            </w:r>
          </w:p>
        </w:tc>
        <w:tc>
          <w:tcPr>
            <w:tcW w:w="4605" w:type="dxa"/>
            <w:shd w:val="clear" w:color="auto" w:fill="auto"/>
            <w:tcMar>
              <w:top w:w="100" w:type="dxa"/>
              <w:left w:w="100" w:type="dxa"/>
              <w:bottom w:w="100" w:type="dxa"/>
              <w:right w:w="100" w:type="dxa"/>
            </w:tcMar>
          </w:tcPr>
          <w:p w14:paraId="47C228C9" w14:textId="77777777" w:rsidR="00E948BD" w:rsidRDefault="00791793">
            <w:pPr>
              <w:widowControl w:val="0"/>
              <w:pBdr>
                <w:top w:val="nil"/>
                <w:left w:val="nil"/>
                <w:bottom w:val="nil"/>
                <w:right w:val="nil"/>
                <w:between w:val="nil"/>
              </w:pBdr>
              <w:spacing w:line="240" w:lineRule="auto"/>
              <w:rPr>
                <w:b/>
              </w:rPr>
            </w:pPr>
            <w:r>
              <w:rPr>
                <w:b/>
              </w:rPr>
              <w:t>How might your manager and colleagues help you and what do they need to know to help?</w:t>
            </w:r>
          </w:p>
        </w:tc>
      </w:tr>
      <w:tr w:rsidR="00E948BD" w14:paraId="27644C9C" w14:textId="77777777">
        <w:tc>
          <w:tcPr>
            <w:tcW w:w="4755" w:type="dxa"/>
            <w:shd w:val="clear" w:color="auto" w:fill="auto"/>
            <w:tcMar>
              <w:top w:w="100" w:type="dxa"/>
              <w:left w:w="100" w:type="dxa"/>
              <w:bottom w:w="100" w:type="dxa"/>
              <w:right w:w="100" w:type="dxa"/>
            </w:tcMar>
          </w:tcPr>
          <w:p w14:paraId="617F2A7F" w14:textId="77777777" w:rsidR="00E948BD" w:rsidRDefault="00E948BD">
            <w:pPr>
              <w:widowControl w:val="0"/>
              <w:pBdr>
                <w:top w:val="nil"/>
                <w:left w:val="nil"/>
                <w:bottom w:val="nil"/>
                <w:right w:val="nil"/>
                <w:between w:val="nil"/>
              </w:pBdr>
              <w:spacing w:line="240" w:lineRule="auto"/>
            </w:pPr>
          </w:p>
          <w:p w14:paraId="668E4072" w14:textId="77777777" w:rsidR="00E948BD" w:rsidRDefault="00E948BD">
            <w:pPr>
              <w:widowControl w:val="0"/>
              <w:pBdr>
                <w:top w:val="nil"/>
                <w:left w:val="nil"/>
                <w:bottom w:val="nil"/>
                <w:right w:val="nil"/>
                <w:between w:val="nil"/>
              </w:pBdr>
              <w:spacing w:line="240" w:lineRule="auto"/>
            </w:pPr>
          </w:p>
          <w:p w14:paraId="7A4B4E58" w14:textId="77777777" w:rsidR="00E948BD" w:rsidRDefault="00E948BD">
            <w:pPr>
              <w:widowControl w:val="0"/>
              <w:pBdr>
                <w:top w:val="nil"/>
                <w:left w:val="nil"/>
                <w:bottom w:val="nil"/>
                <w:right w:val="nil"/>
                <w:between w:val="nil"/>
              </w:pBdr>
              <w:spacing w:line="240" w:lineRule="auto"/>
            </w:pPr>
          </w:p>
        </w:tc>
        <w:tc>
          <w:tcPr>
            <w:tcW w:w="4605" w:type="dxa"/>
            <w:shd w:val="clear" w:color="auto" w:fill="auto"/>
            <w:tcMar>
              <w:top w:w="100" w:type="dxa"/>
              <w:left w:w="100" w:type="dxa"/>
              <w:bottom w:w="100" w:type="dxa"/>
              <w:right w:w="100" w:type="dxa"/>
            </w:tcMar>
          </w:tcPr>
          <w:p w14:paraId="36098C9E" w14:textId="77777777" w:rsidR="00E948BD" w:rsidRDefault="00E948BD">
            <w:pPr>
              <w:widowControl w:val="0"/>
              <w:pBdr>
                <w:top w:val="nil"/>
                <w:left w:val="nil"/>
                <w:bottom w:val="nil"/>
                <w:right w:val="nil"/>
                <w:between w:val="nil"/>
              </w:pBdr>
              <w:spacing w:line="240" w:lineRule="auto"/>
            </w:pPr>
          </w:p>
        </w:tc>
      </w:tr>
    </w:tbl>
    <w:p w14:paraId="4DDBD3E3" w14:textId="77777777" w:rsidR="00E948BD" w:rsidRDefault="00E948BD"/>
    <w:p w14:paraId="055C95CB" w14:textId="77777777" w:rsidR="00E948BD" w:rsidRDefault="00791793">
      <w:pPr>
        <w:pStyle w:val="Heading2"/>
      </w:pPr>
      <w:bookmarkStart w:id="12" w:name="_4o1qzn8bmf2p" w:colFirst="0" w:colLast="0"/>
      <w:bookmarkEnd w:id="12"/>
      <w:r>
        <w:t>Closing reflection prompts</w:t>
      </w:r>
    </w:p>
    <w:p w14:paraId="4BEB368E" w14:textId="77777777" w:rsidR="00E948BD" w:rsidRDefault="00E948BD"/>
    <w:p w14:paraId="1998CD11" w14:textId="77777777" w:rsidR="00E948BD" w:rsidRDefault="00791793">
      <w:r>
        <w:rPr>
          <w:b/>
        </w:rPr>
        <w:t>Directions:</w:t>
      </w:r>
      <w:r>
        <w:t xml:space="preserve"> Reflect on the prompts below, document any responses you’d like to keep, and share any responses you’d like to share with the group.</w:t>
      </w:r>
    </w:p>
    <w:p w14:paraId="15FFB2BC" w14:textId="77777777" w:rsidR="00E948BD" w:rsidRDefault="00E948BD"/>
    <w:p w14:paraId="0D789A8F" w14:textId="77777777" w:rsidR="00E948BD" w:rsidRDefault="00791793">
      <w:r>
        <w:rPr>
          <w:b/>
        </w:rPr>
        <w:t>The big idea:</w:t>
      </w:r>
      <w:r>
        <w:t xml:space="preserve"> Share a bit of your personal ecology work and goals with teammates and other important people in your life so they can both support you and help you with accountability.</w:t>
      </w:r>
    </w:p>
    <w:p w14:paraId="66CE25A1" w14:textId="77777777" w:rsidR="00E948BD" w:rsidRDefault="00E948BD"/>
    <w:p w14:paraId="0D868ED9" w14:textId="77777777" w:rsidR="00E948BD" w:rsidRDefault="00791793">
      <w:pPr>
        <w:numPr>
          <w:ilvl w:val="0"/>
          <w:numId w:val="6"/>
        </w:numPr>
        <w:rPr>
          <w:i/>
        </w:rPr>
      </w:pPr>
      <w:r>
        <w:rPr>
          <w:i/>
        </w:rPr>
        <w:t>What would you like to share with the group about this process or your responses to the activities and prompts above?</w:t>
      </w:r>
    </w:p>
    <w:p w14:paraId="7E22C9E2" w14:textId="77777777" w:rsidR="00E948BD" w:rsidRDefault="00791793">
      <w:pPr>
        <w:numPr>
          <w:ilvl w:val="0"/>
          <w:numId w:val="6"/>
        </w:numPr>
        <w:rPr>
          <w:i/>
        </w:rPr>
      </w:pPr>
      <w:r>
        <w:rPr>
          <w:i/>
        </w:rPr>
        <w:t>What is an immediate next step you can take to sustain yourself, your personal ecology, or your work-life balance?</w:t>
      </w:r>
    </w:p>
    <w:p w14:paraId="17A7E601" w14:textId="77777777" w:rsidR="00E948BD" w:rsidRDefault="00791793">
      <w:pPr>
        <w:numPr>
          <w:ilvl w:val="0"/>
          <w:numId w:val="6"/>
        </w:numPr>
        <w:rPr>
          <w:i/>
        </w:rPr>
      </w:pPr>
      <w:r>
        <w:rPr>
          <w:i/>
        </w:rPr>
        <w:t>Who can help you take that step, and what do they need to know before they can help?</w:t>
      </w:r>
    </w:p>
    <w:p w14:paraId="1F2F746E" w14:textId="77777777" w:rsidR="00E948BD" w:rsidRDefault="00E948BD"/>
    <w:p w14:paraId="7A925F0C" w14:textId="77777777" w:rsidR="00E948BD" w:rsidRDefault="00791793">
      <w:r>
        <w:rPr>
          <w:noProof/>
        </w:rPr>
      </w:r>
      <w:r w:rsidR="00791793">
        <w:rPr>
          <w:noProof/>
        </w:rPr>
        <w:pict>
          <v:rect id="_x0000_i1026" style="width:0;height:1.5pt" o:hralign="center" o:hrstd="t" o:hr="t" fillcolor="#a0a0a0" stroked="f"/>
        </w:pict>
      </w:r>
    </w:p>
    <w:p w14:paraId="5C554D50" w14:textId="77777777" w:rsidR="00E948BD" w:rsidRDefault="00E948BD"/>
    <w:p w14:paraId="4F83DCF0" w14:textId="77777777" w:rsidR="00E948BD" w:rsidRDefault="00791793">
      <w:pPr>
        <w:rPr>
          <w:i/>
        </w:rPr>
      </w:pPr>
      <w:r>
        <w:rPr>
          <w:i/>
        </w:rPr>
        <w:t>Consider revisiting this self-assessment quarterly and reviewing your goals and progress with team members and people in your life who are supporting you to meet them.</w:t>
      </w:r>
    </w:p>
    <w:p w14:paraId="10BFCC17" w14:textId="77777777" w:rsidR="00E948BD" w:rsidRDefault="00E948BD">
      <w:pPr>
        <w:rPr>
          <w:i/>
        </w:rPr>
      </w:pPr>
    </w:p>
    <w:p w14:paraId="29054D39" w14:textId="77777777" w:rsidR="00E948BD" w:rsidRDefault="00791793">
      <w:pPr>
        <w:rPr>
          <w:i/>
        </w:rPr>
      </w:pPr>
      <w:r>
        <w:rPr>
          <w:i/>
        </w:rPr>
        <w:t>Please take a moment to leave your feedback below:</w:t>
      </w:r>
    </w:p>
    <w:p w14:paraId="4B704665" w14:textId="77777777" w:rsidR="00E948BD" w:rsidRDefault="00E948BD">
      <w:pPr>
        <w:rPr>
          <w:i/>
        </w:rPr>
      </w:pPr>
    </w:p>
    <w:p w14:paraId="2D495D7F" w14:textId="77777777" w:rsidR="00E948BD" w:rsidRDefault="00791793">
      <w:r>
        <w:rPr>
          <w:b/>
        </w:rPr>
        <w:t>Directions:</w:t>
      </w:r>
      <w:r>
        <w:t xml:space="preserve"> Complete the </w:t>
      </w:r>
      <w:r>
        <w:rPr>
          <w:i/>
        </w:rPr>
        <w:t>Personal ecology self assessment kit</w:t>
      </w:r>
      <w:r>
        <w:t xml:space="preserve"> and then respond to the prompts below. You can label your feedback with your name or give feedback anonymously, through another channel (such as a Slack message or email) or not at all. You can, of course, pick and choose which prompts to respond to, as well.</w:t>
      </w:r>
    </w:p>
    <w:p w14:paraId="72948B94" w14:textId="77777777" w:rsidR="00E948BD" w:rsidRDefault="00E948BD"/>
    <w:p w14:paraId="47BBA0AE" w14:textId="77777777" w:rsidR="00E948BD" w:rsidRDefault="00791793">
      <w:pPr>
        <w:rPr>
          <w:i/>
        </w:rPr>
      </w:pPr>
      <w:r>
        <w:t>1. What worked for you in this kit and process?</w:t>
      </w:r>
    </w:p>
    <w:p w14:paraId="04100D0E" w14:textId="77777777" w:rsidR="00E948BD" w:rsidRDefault="00791793">
      <w:pPr>
        <w:numPr>
          <w:ilvl w:val="1"/>
          <w:numId w:val="8"/>
        </w:numPr>
        <w:rPr>
          <w:i/>
        </w:rPr>
      </w:pPr>
      <w:r>
        <w:rPr>
          <w:i/>
        </w:rPr>
        <w:t xml:space="preserve"> </w:t>
      </w:r>
    </w:p>
    <w:p w14:paraId="76D17D64" w14:textId="77777777" w:rsidR="00E948BD" w:rsidRDefault="00791793">
      <w:pPr>
        <w:numPr>
          <w:ilvl w:val="1"/>
          <w:numId w:val="8"/>
        </w:numPr>
      </w:pPr>
      <w:r>
        <w:t xml:space="preserve"> </w:t>
      </w:r>
    </w:p>
    <w:p w14:paraId="5DC46514" w14:textId="77777777" w:rsidR="00E948BD" w:rsidRDefault="00791793">
      <w:pPr>
        <w:numPr>
          <w:ilvl w:val="1"/>
          <w:numId w:val="8"/>
        </w:numPr>
      </w:pPr>
      <w:r>
        <w:t xml:space="preserve"> </w:t>
      </w:r>
    </w:p>
    <w:p w14:paraId="5266A4EE" w14:textId="77777777" w:rsidR="00E948BD" w:rsidRDefault="00791793">
      <w:pPr>
        <w:numPr>
          <w:ilvl w:val="1"/>
          <w:numId w:val="8"/>
        </w:numPr>
      </w:pPr>
      <w:r>
        <w:t xml:space="preserve"> </w:t>
      </w:r>
    </w:p>
    <w:p w14:paraId="46D2112F" w14:textId="77777777" w:rsidR="00E948BD" w:rsidRDefault="00791793">
      <w:pPr>
        <w:numPr>
          <w:ilvl w:val="1"/>
          <w:numId w:val="8"/>
        </w:numPr>
      </w:pPr>
      <w:r>
        <w:t xml:space="preserve"> </w:t>
      </w:r>
    </w:p>
    <w:p w14:paraId="03E9FFEF" w14:textId="77777777" w:rsidR="00E948BD" w:rsidRDefault="00791793">
      <w:pPr>
        <w:numPr>
          <w:ilvl w:val="1"/>
          <w:numId w:val="8"/>
        </w:numPr>
      </w:pPr>
      <w:r>
        <w:t xml:space="preserve"> </w:t>
      </w:r>
    </w:p>
    <w:p w14:paraId="430C2EB8" w14:textId="77777777" w:rsidR="00E948BD" w:rsidRDefault="00791793">
      <w:r>
        <w:t>2. What didn’t work for you?</w:t>
      </w:r>
    </w:p>
    <w:p w14:paraId="456919D7" w14:textId="77777777" w:rsidR="00E948BD" w:rsidRDefault="00791793">
      <w:pPr>
        <w:numPr>
          <w:ilvl w:val="1"/>
          <w:numId w:val="8"/>
        </w:numPr>
      </w:pPr>
      <w:r>
        <w:t xml:space="preserve"> </w:t>
      </w:r>
    </w:p>
    <w:p w14:paraId="6C113481" w14:textId="77777777" w:rsidR="00E948BD" w:rsidRDefault="00791793">
      <w:pPr>
        <w:numPr>
          <w:ilvl w:val="1"/>
          <w:numId w:val="8"/>
        </w:numPr>
      </w:pPr>
      <w:r>
        <w:t xml:space="preserve"> </w:t>
      </w:r>
    </w:p>
    <w:p w14:paraId="6B182C2D" w14:textId="77777777" w:rsidR="00E948BD" w:rsidRDefault="00791793">
      <w:pPr>
        <w:numPr>
          <w:ilvl w:val="1"/>
          <w:numId w:val="8"/>
        </w:numPr>
      </w:pPr>
      <w:r>
        <w:t xml:space="preserve"> </w:t>
      </w:r>
    </w:p>
    <w:p w14:paraId="1963A92B" w14:textId="77777777" w:rsidR="00E948BD" w:rsidRDefault="00791793">
      <w:pPr>
        <w:numPr>
          <w:ilvl w:val="1"/>
          <w:numId w:val="8"/>
        </w:numPr>
      </w:pPr>
      <w:r>
        <w:t xml:space="preserve"> </w:t>
      </w:r>
    </w:p>
    <w:p w14:paraId="1F5DA2FA" w14:textId="77777777" w:rsidR="00E948BD" w:rsidRDefault="00791793">
      <w:r>
        <w:lastRenderedPageBreak/>
        <w:t>3. What would you change?</w:t>
      </w:r>
    </w:p>
    <w:p w14:paraId="664207D1" w14:textId="77777777" w:rsidR="00E948BD" w:rsidRDefault="00791793">
      <w:pPr>
        <w:numPr>
          <w:ilvl w:val="1"/>
          <w:numId w:val="8"/>
        </w:numPr>
      </w:pPr>
      <w:r>
        <w:t xml:space="preserve"> </w:t>
      </w:r>
    </w:p>
    <w:p w14:paraId="0E32C335" w14:textId="77777777" w:rsidR="00E948BD" w:rsidRDefault="00791793">
      <w:pPr>
        <w:numPr>
          <w:ilvl w:val="1"/>
          <w:numId w:val="8"/>
        </w:numPr>
      </w:pPr>
      <w:r>
        <w:t xml:space="preserve"> </w:t>
      </w:r>
    </w:p>
    <w:p w14:paraId="4C777968" w14:textId="77777777" w:rsidR="00E948BD" w:rsidRDefault="00791793">
      <w:pPr>
        <w:numPr>
          <w:ilvl w:val="1"/>
          <w:numId w:val="8"/>
        </w:numPr>
      </w:pPr>
      <w:r>
        <w:t xml:space="preserve"> </w:t>
      </w:r>
    </w:p>
    <w:p w14:paraId="1E796A9E" w14:textId="77777777" w:rsidR="00E948BD" w:rsidRDefault="00791793">
      <w:pPr>
        <w:numPr>
          <w:ilvl w:val="1"/>
          <w:numId w:val="8"/>
        </w:numPr>
      </w:pPr>
      <w:r>
        <w:t xml:space="preserve"> </w:t>
      </w:r>
    </w:p>
    <w:p w14:paraId="32FBEF17" w14:textId="77777777" w:rsidR="00E948BD" w:rsidRDefault="00791793">
      <w:r>
        <w:t>4. What else would you like us to know?</w:t>
      </w:r>
    </w:p>
    <w:p w14:paraId="061007F8" w14:textId="77777777" w:rsidR="00E948BD" w:rsidRDefault="00791793">
      <w:pPr>
        <w:numPr>
          <w:ilvl w:val="1"/>
          <w:numId w:val="8"/>
        </w:numPr>
      </w:pPr>
      <w:r>
        <w:t xml:space="preserve"> </w:t>
      </w:r>
    </w:p>
    <w:p w14:paraId="300E7AEE" w14:textId="77777777" w:rsidR="00E948BD" w:rsidRDefault="00791793">
      <w:pPr>
        <w:numPr>
          <w:ilvl w:val="1"/>
          <w:numId w:val="8"/>
        </w:numPr>
      </w:pPr>
      <w:r>
        <w:t xml:space="preserve"> </w:t>
      </w:r>
    </w:p>
    <w:p w14:paraId="368EBB07" w14:textId="77777777" w:rsidR="00E948BD" w:rsidRDefault="00791793">
      <w:pPr>
        <w:numPr>
          <w:ilvl w:val="1"/>
          <w:numId w:val="8"/>
        </w:numPr>
      </w:pPr>
      <w:r>
        <w:t xml:space="preserve"> </w:t>
      </w:r>
    </w:p>
    <w:p w14:paraId="1CA9C8B9" w14:textId="77777777" w:rsidR="00E948BD" w:rsidRDefault="00791793">
      <w:pPr>
        <w:numPr>
          <w:ilvl w:val="1"/>
          <w:numId w:val="8"/>
        </w:numPr>
      </w:pPr>
      <w:r>
        <w:t xml:space="preserve"> </w:t>
      </w:r>
    </w:p>
    <w:p w14:paraId="38861821" w14:textId="77777777" w:rsidR="00E948BD" w:rsidRDefault="00E948BD"/>
    <w:p w14:paraId="0B58894D" w14:textId="77777777" w:rsidR="00E948BD" w:rsidRDefault="00E948BD"/>
    <w:p w14:paraId="5E98043F" w14:textId="77777777" w:rsidR="00E948BD" w:rsidRDefault="00791793">
      <w:r>
        <w:rPr>
          <w:noProof/>
        </w:rPr>
      </w:r>
      <w:r w:rsidR="00791793">
        <w:rPr>
          <w:noProof/>
        </w:rPr>
        <w:pict>
          <v:rect id="_x0000_i1027" style="width:0;height:1.5pt" o:hralign="center" o:hrstd="t" o:hr="t" fillcolor="#a0a0a0" stroked="f"/>
        </w:pict>
      </w:r>
    </w:p>
    <w:p w14:paraId="08E7C459" w14:textId="77777777" w:rsidR="00E948BD" w:rsidRDefault="00E948BD"/>
    <w:p w14:paraId="3E644D8B" w14:textId="77777777" w:rsidR="00E948BD" w:rsidRDefault="00791793">
      <w:r>
        <w:t>Last updated 6 March 2019</w:t>
      </w:r>
    </w:p>
    <w:p w14:paraId="28FFA4B7" w14:textId="77777777" w:rsidR="00E948BD" w:rsidRDefault="00791793">
      <w:r>
        <w:t>CC BY Mozilla</w:t>
      </w:r>
    </w:p>
    <w:sectPr w:rsidR="00E948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ira Sans Condensed">
    <w:panose1 w:val="020B0503050000020004"/>
    <w:charset w:val="00"/>
    <w:family w:val="swiss"/>
    <w:pitch w:val="variable"/>
    <w:sig w:usb0="600002FF" w:usb1="00000001" w:usb2="00000000" w:usb3="00000000" w:csb0="0000019F" w:csb1="00000000"/>
  </w:font>
  <w:font w:name="Zilla Slab">
    <w:altName w:val="Calibri"/>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424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7F3C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A02A4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2C62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F630B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A70A1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1C24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E81E4A"/>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5033983">
    <w:abstractNumId w:val="0"/>
  </w:num>
  <w:num w:numId="2" w16cid:durableId="835726280">
    <w:abstractNumId w:val="3"/>
  </w:num>
  <w:num w:numId="3" w16cid:durableId="1752003480">
    <w:abstractNumId w:val="4"/>
  </w:num>
  <w:num w:numId="4" w16cid:durableId="228266607">
    <w:abstractNumId w:val="6"/>
  </w:num>
  <w:num w:numId="5" w16cid:durableId="701829455">
    <w:abstractNumId w:val="1"/>
  </w:num>
  <w:num w:numId="6" w16cid:durableId="696349037">
    <w:abstractNumId w:val="5"/>
  </w:num>
  <w:num w:numId="7" w16cid:durableId="332103194">
    <w:abstractNumId w:val="2"/>
  </w:num>
  <w:num w:numId="8" w16cid:durableId="382856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8BD"/>
    <w:rsid w:val="00791793"/>
    <w:rsid w:val="00E948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732507"/>
  <w15:docId w15:val="{695B6052-68E0-3147-BFB0-EC9DCDFE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Sans Condensed" w:eastAsia="Fira Sans Condensed" w:hAnsi="Fira Sans Condensed" w:cs="Fira Sans Condensed"/>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Zilla Slab" w:eastAsia="Zilla Slab" w:hAnsi="Zilla Slab" w:cs="Zilla Slab"/>
      <w:color w:val="FFFFFF"/>
      <w:sz w:val="48"/>
      <w:szCs w:val="48"/>
      <w:highlight w:val="black"/>
    </w:rPr>
  </w:style>
  <w:style w:type="paragraph" w:styleId="Heading2">
    <w:name w:val="heading 2"/>
    <w:basedOn w:val="Normal"/>
    <w:next w:val="Normal"/>
    <w:uiPriority w:val="9"/>
    <w:unhideWhenUsed/>
    <w:qFormat/>
    <w:pPr>
      <w:keepNext/>
      <w:keepLines/>
      <w:outlineLvl w:val="1"/>
    </w:pPr>
    <w:rPr>
      <w:rFonts w:ascii="Zilla Slab" w:eastAsia="Zilla Slab" w:hAnsi="Zilla Slab" w:cs="Zilla Slab"/>
      <w:color w:val="FFFFFF"/>
      <w:sz w:val="36"/>
      <w:szCs w:val="36"/>
      <w:highlight w:val="black"/>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Zilla Slab" w:eastAsia="Zilla Slab" w:hAnsi="Zilla Slab" w:cs="Zilla Slab"/>
      <w:color w:val="FFFFFF"/>
      <w:sz w:val="60"/>
      <w:szCs w:val="60"/>
      <w:highlight w:val="black"/>
    </w:rPr>
  </w:style>
  <w:style w:type="paragraph" w:styleId="Subtitle">
    <w:name w:val="Subtitle"/>
    <w:basedOn w:val="Normal"/>
    <w:next w:val="Normal"/>
    <w:uiPriority w:val="11"/>
    <w:qFormat/>
    <w:pPr>
      <w:keepNext/>
      <w:keepLines/>
      <w:spacing w:after="320"/>
    </w:pPr>
    <w:rPr>
      <w:rFonts w:ascii="Zilla Slab" w:eastAsia="Zilla Slab" w:hAnsi="Zilla Slab" w:cs="Zilla Slab"/>
      <w:color w:val="666666"/>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ph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Moore</cp:lastModifiedBy>
  <cp:revision>2</cp:revision>
  <dcterms:created xsi:type="dcterms:W3CDTF">2024-04-01T15:49:00Z</dcterms:created>
  <dcterms:modified xsi:type="dcterms:W3CDTF">2024-04-01T15:49:00Z</dcterms:modified>
</cp:coreProperties>
</file>
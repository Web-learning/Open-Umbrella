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AED4" w14:textId="77777777" w:rsidR="00056FE1" w:rsidRDefault="008E2177">
      <w:pPr>
        <w:pStyle w:val="Title"/>
        <w:rPr>
          <w:rFonts w:ascii="Zilla Slab" w:eastAsia="Zilla Slab" w:hAnsi="Zilla Slab" w:cs="Zilla Slab"/>
          <w:color w:val="FFFFFF"/>
          <w:highlight w:val="black"/>
        </w:rPr>
      </w:pPr>
      <w:bookmarkStart w:id="0" w:name="_w9hy93lmmo0q" w:colFirst="0" w:colLast="0"/>
      <w:bookmarkEnd w:id="0"/>
      <w:r>
        <w:rPr>
          <w:rFonts w:ascii="Zilla Slab" w:eastAsia="Zilla Slab" w:hAnsi="Zilla Slab" w:cs="Zilla Slab"/>
          <w:color w:val="FFFFFF"/>
          <w:highlight w:val="black"/>
        </w:rPr>
        <w:t>Self-assessment</w:t>
      </w:r>
    </w:p>
    <w:p w14:paraId="30C1DF1F" w14:textId="77777777" w:rsidR="00056FE1" w:rsidRDefault="008E2177">
      <w:pPr>
        <w:pStyle w:val="Subtitle"/>
        <w:rPr>
          <w:rFonts w:ascii="Zilla Slab" w:eastAsia="Zilla Slab" w:hAnsi="Zilla Slab" w:cs="Zilla Slab"/>
        </w:rPr>
      </w:pPr>
      <w:bookmarkStart w:id="1" w:name="_mp8ewhtn26ii" w:colFirst="0" w:colLast="0"/>
      <w:bookmarkEnd w:id="1"/>
      <w:r>
        <w:rPr>
          <w:rFonts w:ascii="Zilla Slab" w:eastAsia="Zilla Slab" w:hAnsi="Zilla Slab" w:cs="Zilla Slab"/>
        </w:rPr>
        <w:t>Considering current practices &amp; next steps</w:t>
      </w:r>
    </w:p>
    <w:p w14:paraId="18997584" w14:textId="77777777" w:rsidR="00056FE1" w:rsidRDefault="008E2177">
      <w:pPr>
        <w:pStyle w:val="Heading1"/>
        <w:rPr>
          <w:rFonts w:ascii="Zilla Slab" w:eastAsia="Zilla Slab" w:hAnsi="Zilla Slab" w:cs="Zilla Slab"/>
          <w:color w:val="FFFFFF"/>
          <w:highlight w:val="black"/>
        </w:rPr>
      </w:pPr>
      <w:bookmarkStart w:id="2" w:name="_juzdtpmokvx9" w:colFirst="0" w:colLast="0"/>
      <w:bookmarkEnd w:id="2"/>
      <w:r>
        <w:rPr>
          <w:rFonts w:ascii="Zilla Slab" w:eastAsia="Zilla Slab" w:hAnsi="Zilla Slab" w:cs="Zilla Slab"/>
          <w:color w:val="FFFFFF"/>
          <w:highlight w:val="black"/>
        </w:rPr>
        <w:t>Background</w:t>
      </w:r>
    </w:p>
    <w:p w14:paraId="523E06D8" w14:textId="77777777" w:rsidR="00056FE1" w:rsidRDefault="008E2177">
      <w:pPr>
        <w:rPr>
          <w:rFonts w:ascii="Fira Sans Condensed" w:eastAsia="Fira Sans Condensed" w:hAnsi="Fira Sans Condensed" w:cs="Fira Sans Condensed"/>
        </w:rPr>
      </w:pPr>
      <w:hyperlink r:id="rId5">
        <w:r>
          <w:rPr>
            <w:rFonts w:ascii="Fira Sans Condensed" w:eastAsia="Fira Sans Condensed" w:hAnsi="Fira Sans Condensed" w:cs="Fira Sans Condensed"/>
            <w:color w:val="1155CC"/>
            <w:u w:val="single"/>
          </w:rPr>
          <w:t>Open leadership</w:t>
        </w:r>
      </w:hyperlink>
      <w:r>
        <w:rPr>
          <w:rFonts w:ascii="Fira Sans Condensed" w:eastAsia="Fira Sans Condensed" w:hAnsi="Fira Sans Condensed" w:cs="Fira Sans Condensed"/>
        </w:rPr>
        <w:t xml:space="preserve"> is a set of principles, practices, and skills people can use to mobilize their communities to solve shared problems and achieve shared goals. Open Leaders design, build, and empower others for understanding, sharing, and participation and inclusion.</w:t>
      </w:r>
    </w:p>
    <w:p w14:paraId="309967A8" w14:textId="77777777" w:rsidR="00056FE1" w:rsidRDefault="00056FE1">
      <w:pPr>
        <w:rPr>
          <w:rFonts w:ascii="Fira Sans Condensed" w:eastAsia="Fira Sans Condensed" w:hAnsi="Fira Sans Condensed" w:cs="Fira Sans Condensed"/>
        </w:rPr>
      </w:pPr>
    </w:p>
    <w:p w14:paraId="082A740C"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Open leaders design and build projects and cultures that empower people to collaborate in inclusive communities.</w:t>
      </w:r>
    </w:p>
    <w:p w14:paraId="5FB2A5EE" w14:textId="77777777" w:rsidR="00056FE1" w:rsidRDefault="00056FE1">
      <w:pPr>
        <w:rPr>
          <w:rFonts w:ascii="Fira Sans Condensed" w:eastAsia="Fira Sans Condensed" w:hAnsi="Fira Sans Condensed" w:cs="Fira Sans Condensed"/>
        </w:rPr>
      </w:pPr>
    </w:p>
    <w:p w14:paraId="639496CB"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Completing this self-assessment will help you discover how often you take those principles and practices into account as your practice open leadership in projects and communities you serve. You can then focus on learning and practicing the skills that will improve your practice.</w:t>
      </w:r>
    </w:p>
    <w:p w14:paraId="5669C2D6" w14:textId="77777777" w:rsidR="00056FE1" w:rsidRDefault="008E2177">
      <w:pPr>
        <w:pStyle w:val="Heading1"/>
        <w:rPr>
          <w:rFonts w:ascii="Zilla Slab" w:eastAsia="Zilla Slab" w:hAnsi="Zilla Slab" w:cs="Zilla Slab"/>
          <w:color w:val="FFFFFF"/>
          <w:highlight w:val="black"/>
        </w:rPr>
      </w:pPr>
      <w:bookmarkStart w:id="3" w:name="_vxquv9ykksgy" w:colFirst="0" w:colLast="0"/>
      <w:bookmarkEnd w:id="3"/>
      <w:r>
        <w:rPr>
          <w:rFonts w:ascii="Zilla Slab" w:eastAsia="Zilla Slab" w:hAnsi="Zilla Slab" w:cs="Zilla Slab"/>
          <w:color w:val="FFFFFF"/>
          <w:highlight w:val="black"/>
        </w:rPr>
        <w:t>Story</w:t>
      </w:r>
    </w:p>
    <w:p w14:paraId="32646475" w14:textId="77777777" w:rsidR="00056FE1" w:rsidRDefault="008E2177">
      <w:pPr>
        <w:pStyle w:val="Heading2"/>
        <w:keepNext w:val="0"/>
        <w:keepLines w:val="0"/>
        <w:spacing w:before="280"/>
        <w:rPr>
          <w:rFonts w:ascii="Fira Sans Condensed" w:eastAsia="Fira Sans Condensed" w:hAnsi="Fira Sans Condensed" w:cs="Fira Sans Condensed"/>
        </w:rPr>
      </w:pPr>
      <w:bookmarkStart w:id="4" w:name="_3ad37axjbdv0" w:colFirst="0" w:colLast="0"/>
      <w:bookmarkEnd w:id="4"/>
      <w:r>
        <w:rPr>
          <w:rFonts w:ascii="Fira Sans Condensed" w:eastAsia="Fira Sans Condensed" w:hAnsi="Fira Sans Condensed" w:cs="Fira Sans Condensed"/>
        </w:rPr>
        <w:t>Sam, the open evangelist</w:t>
      </w:r>
    </w:p>
    <w:p w14:paraId="506EB8BD" w14:textId="77777777" w:rsidR="00056FE1" w:rsidRDefault="008E2177">
      <w:pPr>
        <w:pStyle w:val="Heading3"/>
        <w:keepNext w:val="0"/>
        <w:keepLines w:val="0"/>
        <w:spacing w:before="240" w:after="40"/>
        <w:rPr>
          <w:rFonts w:ascii="Fira Sans Condensed" w:eastAsia="Fira Sans Condensed" w:hAnsi="Fira Sans Condensed" w:cs="Fira Sans Condensed"/>
        </w:rPr>
      </w:pPr>
      <w:bookmarkStart w:id="5" w:name="_ncu8yzcf2vzi" w:colFirst="0" w:colLast="0"/>
      <w:bookmarkEnd w:id="5"/>
      <w:r>
        <w:rPr>
          <w:rFonts w:ascii="Fira Sans Condensed" w:eastAsia="Fira Sans Condensed" w:hAnsi="Fira Sans Condensed" w:cs="Fira Sans Condensed"/>
        </w:rPr>
        <w:t>Before</w:t>
      </w:r>
    </w:p>
    <w:p w14:paraId="42B21B81"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Sam is an evangelist for openness working at a media policy non-profit. A colleague emails him a link they found to the Open Leadership Framework. Sam spends an afternoon reviewing and critiquing the framework and then imagines ways he might adapt and apply its principles, practices, and skills in his own work and in his organization.</w:t>
      </w:r>
    </w:p>
    <w:p w14:paraId="45D5EC78" w14:textId="77777777" w:rsidR="00056FE1" w:rsidRDefault="008E2177">
      <w:pPr>
        <w:pStyle w:val="Heading3"/>
        <w:keepNext w:val="0"/>
        <w:keepLines w:val="0"/>
        <w:spacing w:before="240" w:after="40"/>
        <w:rPr>
          <w:rFonts w:ascii="Fira Sans Condensed" w:eastAsia="Fira Sans Condensed" w:hAnsi="Fira Sans Condensed" w:cs="Fira Sans Condensed"/>
        </w:rPr>
      </w:pPr>
      <w:bookmarkStart w:id="6" w:name="_dsy5y4p3nlp5" w:colFirst="0" w:colLast="0"/>
      <w:bookmarkEnd w:id="6"/>
      <w:r>
        <w:rPr>
          <w:rFonts w:ascii="Fira Sans Condensed" w:eastAsia="Fira Sans Condensed" w:hAnsi="Fira Sans Condensed" w:cs="Fira Sans Condensed"/>
        </w:rPr>
        <w:t>During</w:t>
      </w:r>
    </w:p>
    <w:p w14:paraId="3ADD91CF"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Sam tries the self-assessment use-case to see how well his beliefs and practices align with the framework and to identify areas of personal and professional development he might pursue as a self-identified open leader. He finds that while he often designs and builds projects for open participation, he doesn’t empower others to take on leadership roles in his projects as much as he thought he did.</w:t>
      </w:r>
    </w:p>
    <w:p w14:paraId="612F8059" w14:textId="77777777" w:rsidR="00056FE1" w:rsidRDefault="008E2177">
      <w:pPr>
        <w:pStyle w:val="Heading3"/>
        <w:keepNext w:val="0"/>
        <w:keepLines w:val="0"/>
        <w:spacing w:before="240" w:after="40"/>
      </w:pPr>
      <w:bookmarkStart w:id="7" w:name="_qv2a0w7p2s7" w:colFirst="0" w:colLast="0"/>
      <w:bookmarkEnd w:id="7"/>
      <w:r>
        <w:t>After</w:t>
      </w:r>
    </w:p>
    <w:p w14:paraId="765BC17A"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Through a follow-up conversation with members of Mozilla’s Open Leadership &amp; Events team, Sam learns about the MIT Open Leadership Camp and attends the next round with his director to learn how they might better delegate leadership of their organization’s projects to volunteer contributors. They leave camp with a new system to test for identifying volunteer contributors ready to take on project management roles.</w:t>
      </w:r>
    </w:p>
    <w:p w14:paraId="391A5BC8" w14:textId="77777777" w:rsidR="00056FE1" w:rsidRDefault="00056FE1">
      <w:pPr>
        <w:rPr>
          <w:rFonts w:ascii="Fira Sans Condensed" w:eastAsia="Fira Sans Condensed" w:hAnsi="Fira Sans Condensed" w:cs="Fira Sans Condensed"/>
        </w:rPr>
      </w:pPr>
    </w:p>
    <w:p w14:paraId="433FE83D" w14:textId="77777777" w:rsidR="00056FE1" w:rsidRDefault="008E2177">
      <w:pPr>
        <w:pStyle w:val="Heading1"/>
        <w:rPr>
          <w:rFonts w:ascii="Zilla Slab" w:eastAsia="Zilla Slab" w:hAnsi="Zilla Slab" w:cs="Zilla Slab"/>
          <w:color w:val="FFFFFF"/>
          <w:highlight w:val="black"/>
        </w:rPr>
      </w:pPr>
      <w:bookmarkStart w:id="8" w:name="_xfnjrjqhm0wu" w:colFirst="0" w:colLast="0"/>
      <w:bookmarkEnd w:id="8"/>
      <w:r>
        <w:rPr>
          <w:rFonts w:ascii="Zilla Slab" w:eastAsia="Zilla Slab" w:hAnsi="Zilla Slab" w:cs="Zilla Slab"/>
          <w:color w:val="FFFFFF"/>
          <w:highlight w:val="black"/>
        </w:rPr>
        <w:t>Directions</w:t>
      </w:r>
    </w:p>
    <w:p w14:paraId="05BD4B2C"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For each item below, rank yourself as someone who seldom, sometimes, or often does the behavior described in the item. Mark a box for each item to show your answer.</w:t>
      </w:r>
    </w:p>
    <w:p w14:paraId="49F996C0" w14:textId="77777777" w:rsidR="00056FE1" w:rsidRDefault="00056FE1">
      <w:pPr>
        <w:rPr>
          <w:rFonts w:ascii="Fira Sans Condensed" w:eastAsia="Fira Sans Condensed" w:hAnsi="Fira Sans Condensed" w:cs="Fira Sans Condensed"/>
        </w:rPr>
      </w:pPr>
    </w:p>
    <w:p w14:paraId="07190D55" w14:textId="77777777" w:rsidR="00056FE1" w:rsidRDefault="008E2177">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Give yourself 0 points for each “seldom” answer.</w:t>
      </w:r>
    </w:p>
    <w:p w14:paraId="67213797" w14:textId="77777777" w:rsidR="00056FE1" w:rsidRDefault="008E2177">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Give yourself 1 point for each “sometimes” answer.</w:t>
      </w:r>
    </w:p>
    <w:p w14:paraId="005E812A" w14:textId="77777777" w:rsidR="00056FE1" w:rsidRDefault="008E2177">
      <w:pPr>
        <w:numPr>
          <w:ilvl w:val="0"/>
          <w:numId w:val="3"/>
        </w:numPr>
        <w:rPr>
          <w:rFonts w:ascii="Fira Sans Condensed" w:eastAsia="Fira Sans Condensed" w:hAnsi="Fira Sans Condensed" w:cs="Fira Sans Condensed"/>
        </w:rPr>
      </w:pPr>
      <w:r>
        <w:rPr>
          <w:rFonts w:ascii="Fira Sans Condensed" w:eastAsia="Fira Sans Condensed" w:hAnsi="Fira Sans Condensed" w:cs="Fira Sans Condensed"/>
        </w:rPr>
        <w:t>Give yourself 2 points for each “often” answer.</w:t>
      </w:r>
    </w:p>
    <w:p w14:paraId="448DCB8D" w14:textId="77777777" w:rsidR="00056FE1" w:rsidRDefault="00056FE1">
      <w:pPr>
        <w:rPr>
          <w:rFonts w:ascii="Fira Sans Condensed" w:eastAsia="Fira Sans Condensed" w:hAnsi="Fira Sans Condensed" w:cs="Fira Sans Condensed"/>
        </w:rPr>
      </w:pPr>
    </w:p>
    <w:p w14:paraId="0EC6A8E8"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Tally your points for each section - Design, Build, and Empower.</w:t>
      </w:r>
    </w:p>
    <w:p w14:paraId="764A957C" w14:textId="77777777" w:rsidR="00056FE1" w:rsidRDefault="00056FE1">
      <w:pPr>
        <w:rPr>
          <w:rFonts w:ascii="Fira Sans Condensed" w:eastAsia="Fira Sans Condensed" w:hAnsi="Fira Sans Condensed" w:cs="Fira Sans Condensed"/>
        </w:rPr>
      </w:pPr>
    </w:p>
    <w:p w14:paraId="2655A1A5" w14:textId="77777777" w:rsidR="00056FE1" w:rsidRDefault="008E2177">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Design (12 items): _____ / 24 points.</w:t>
      </w:r>
    </w:p>
    <w:p w14:paraId="3E270A7D" w14:textId="77777777" w:rsidR="00056FE1" w:rsidRDefault="008E2177">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Build (15 items): _____ / 30 points</w:t>
      </w:r>
    </w:p>
    <w:p w14:paraId="7ACA2530" w14:textId="77777777" w:rsidR="00056FE1" w:rsidRDefault="008E2177">
      <w:pPr>
        <w:numPr>
          <w:ilvl w:val="0"/>
          <w:numId w:val="2"/>
        </w:numPr>
        <w:rPr>
          <w:rFonts w:ascii="Fira Sans Condensed" w:eastAsia="Fira Sans Condensed" w:hAnsi="Fira Sans Condensed" w:cs="Fira Sans Condensed"/>
        </w:rPr>
      </w:pPr>
      <w:r>
        <w:rPr>
          <w:rFonts w:ascii="Fira Sans Condensed" w:eastAsia="Fira Sans Condensed" w:hAnsi="Fira Sans Condensed" w:cs="Fira Sans Condensed"/>
        </w:rPr>
        <w:t>Empower (9 items): ______ / 18 points</w:t>
      </w:r>
    </w:p>
    <w:p w14:paraId="3801A317" w14:textId="77777777" w:rsidR="00056FE1" w:rsidRDefault="00056FE1">
      <w:pPr>
        <w:rPr>
          <w:rFonts w:ascii="Fira Sans Condensed" w:eastAsia="Fira Sans Condensed" w:hAnsi="Fira Sans Condensed" w:cs="Fira Sans Condensed"/>
        </w:rPr>
      </w:pPr>
    </w:p>
    <w:p w14:paraId="31DA7E8D"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Use your score in each section to determine which area of open leadership you might want to explore and practice next to continue your personal and professional development as a leader.</w:t>
      </w:r>
    </w:p>
    <w:p w14:paraId="2635AEDB" w14:textId="77777777" w:rsidR="00056FE1" w:rsidRDefault="008E2177">
      <w:pPr>
        <w:pStyle w:val="Heading1"/>
        <w:rPr>
          <w:rFonts w:ascii="Zilla Slab" w:eastAsia="Zilla Slab" w:hAnsi="Zilla Slab" w:cs="Zilla Slab"/>
          <w:color w:val="FFFFFF"/>
          <w:highlight w:val="black"/>
        </w:rPr>
      </w:pPr>
      <w:bookmarkStart w:id="9" w:name="_n82xptajdao" w:colFirst="0" w:colLast="0"/>
      <w:bookmarkEnd w:id="9"/>
      <w:r>
        <w:rPr>
          <w:rFonts w:ascii="Zilla Slab" w:eastAsia="Zilla Slab" w:hAnsi="Zilla Slab" w:cs="Zilla Slab"/>
          <w:color w:val="FFFFFF"/>
          <w:highlight w:val="black"/>
        </w:rPr>
        <w:t>Design</w:t>
      </w:r>
    </w:p>
    <w:p w14:paraId="7481D3E8" w14:textId="77777777" w:rsidR="00056FE1" w:rsidRDefault="008E2177">
      <w:pPr>
        <w:pStyle w:val="Heading2"/>
        <w:rPr>
          <w:rFonts w:ascii="Fira Sans Condensed" w:eastAsia="Fira Sans Condensed" w:hAnsi="Fira Sans Condensed" w:cs="Fira Sans Condensed"/>
        </w:rPr>
      </w:pPr>
      <w:bookmarkStart w:id="10" w:name="_g68547nl4rex" w:colFirst="0" w:colLast="0"/>
      <w:bookmarkEnd w:id="10"/>
      <w:r>
        <w:rPr>
          <w:rFonts w:ascii="Fira Sans Condensed" w:eastAsia="Fira Sans Condensed" w:hAnsi="Fira Sans Condensed" w:cs="Fira Sans Condensed"/>
        </w:rPr>
        <w:t>Design for understanding</w:t>
      </w: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1505"/>
        <w:gridCol w:w="1505"/>
        <w:gridCol w:w="1505"/>
      </w:tblGrid>
      <w:tr w:rsidR="00056FE1" w14:paraId="4C8D7D46" w14:textId="77777777">
        <w:tc>
          <w:tcPr>
            <w:tcW w:w="4800" w:type="dxa"/>
            <w:shd w:val="clear" w:color="auto" w:fill="CCCCCC"/>
            <w:tcMar>
              <w:top w:w="100" w:type="dxa"/>
              <w:left w:w="100" w:type="dxa"/>
              <w:bottom w:w="100" w:type="dxa"/>
              <w:right w:w="100" w:type="dxa"/>
            </w:tcMar>
          </w:tcPr>
          <w:p w14:paraId="33AB6F02"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05" w:type="dxa"/>
            <w:shd w:val="clear" w:color="auto" w:fill="CCCCCC"/>
            <w:tcMar>
              <w:top w:w="100" w:type="dxa"/>
              <w:left w:w="100" w:type="dxa"/>
              <w:bottom w:w="100" w:type="dxa"/>
              <w:right w:w="100" w:type="dxa"/>
            </w:tcMar>
          </w:tcPr>
          <w:p w14:paraId="52CE5FA4"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05" w:type="dxa"/>
            <w:shd w:val="clear" w:color="auto" w:fill="CCCCCC"/>
            <w:tcMar>
              <w:top w:w="100" w:type="dxa"/>
              <w:left w:w="100" w:type="dxa"/>
              <w:bottom w:w="100" w:type="dxa"/>
              <w:right w:w="100" w:type="dxa"/>
            </w:tcMar>
          </w:tcPr>
          <w:p w14:paraId="5237EE18"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05" w:type="dxa"/>
            <w:shd w:val="clear" w:color="auto" w:fill="CCCCCC"/>
            <w:tcMar>
              <w:top w:w="100" w:type="dxa"/>
              <w:left w:w="100" w:type="dxa"/>
              <w:bottom w:w="100" w:type="dxa"/>
              <w:right w:w="100" w:type="dxa"/>
            </w:tcMar>
          </w:tcPr>
          <w:p w14:paraId="46B5EE8D"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056FE1" w14:paraId="1D51FA92" w14:textId="77777777">
        <w:tc>
          <w:tcPr>
            <w:tcW w:w="4800" w:type="dxa"/>
            <w:shd w:val="clear" w:color="auto" w:fill="434343"/>
            <w:tcMar>
              <w:top w:w="100" w:type="dxa"/>
              <w:left w:w="100" w:type="dxa"/>
              <w:bottom w:w="100" w:type="dxa"/>
              <w:right w:w="100" w:type="dxa"/>
            </w:tcMar>
          </w:tcPr>
          <w:p w14:paraId="6B0BCF67"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use storytelling to share my project’s vision.</w:t>
            </w:r>
          </w:p>
        </w:tc>
        <w:tc>
          <w:tcPr>
            <w:tcW w:w="1505" w:type="dxa"/>
            <w:shd w:val="clear" w:color="auto" w:fill="auto"/>
            <w:tcMar>
              <w:top w:w="100" w:type="dxa"/>
              <w:left w:w="100" w:type="dxa"/>
              <w:bottom w:w="100" w:type="dxa"/>
              <w:right w:w="100" w:type="dxa"/>
            </w:tcMar>
          </w:tcPr>
          <w:p w14:paraId="3F208E9D"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5F0C01F6"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6AB42DE8" w14:textId="77777777" w:rsidR="00056FE1" w:rsidRDefault="00056FE1">
            <w:pPr>
              <w:widowControl w:val="0"/>
              <w:spacing w:line="240" w:lineRule="auto"/>
              <w:rPr>
                <w:rFonts w:ascii="Fira Sans Condensed" w:eastAsia="Fira Sans Condensed" w:hAnsi="Fira Sans Condensed" w:cs="Fira Sans Condensed"/>
              </w:rPr>
            </w:pPr>
          </w:p>
        </w:tc>
      </w:tr>
      <w:tr w:rsidR="00056FE1" w14:paraId="7A70F04A" w14:textId="77777777">
        <w:tc>
          <w:tcPr>
            <w:tcW w:w="4800" w:type="dxa"/>
            <w:shd w:val="clear" w:color="auto" w:fill="434343"/>
            <w:tcMar>
              <w:top w:w="100" w:type="dxa"/>
              <w:left w:w="100" w:type="dxa"/>
              <w:bottom w:w="100" w:type="dxa"/>
              <w:right w:w="100" w:type="dxa"/>
            </w:tcMar>
          </w:tcPr>
          <w:p w14:paraId="6D066BFB"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share personas and stories that represent a broad and diverse set of contributors and users.</w:t>
            </w:r>
          </w:p>
        </w:tc>
        <w:tc>
          <w:tcPr>
            <w:tcW w:w="1505" w:type="dxa"/>
            <w:shd w:val="clear" w:color="auto" w:fill="auto"/>
            <w:tcMar>
              <w:top w:w="100" w:type="dxa"/>
              <w:left w:w="100" w:type="dxa"/>
              <w:bottom w:w="100" w:type="dxa"/>
              <w:right w:w="100" w:type="dxa"/>
            </w:tcMar>
          </w:tcPr>
          <w:p w14:paraId="2A697E30"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2C1AB09C"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16F61ADB" w14:textId="77777777" w:rsidR="00056FE1" w:rsidRDefault="00056FE1">
            <w:pPr>
              <w:widowControl w:val="0"/>
              <w:spacing w:line="240" w:lineRule="auto"/>
              <w:rPr>
                <w:rFonts w:ascii="Fira Sans Condensed" w:eastAsia="Fira Sans Condensed" w:hAnsi="Fira Sans Condensed" w:cs="Fira Sans Condensed"/>
              </w:rPr>
            </w:pPr>
          </w:p>
        </w:tc>
      </w:tr>
      <w:tr w:rsidR="00056FE1" w14:paraId="6A85BEC1" w14:textId="77777777">
        <w:tc>
          <w:tcPr>
            <w:tcW w:w="4800" w:type="dxa"/>
            <w:shd w:val="clear" w:color="auto" w:fill="434343"/>
            <w:tcMar>
              <w:top w:w="100" w:type="dxa"/>
              <w:left w:w="100" w:type="dxa"/>
              <w:bottom w:w="100" w:type="dxa"/>
              <w:right w:w="100" w:type="dxa"/>
            </w:tcMar>
          </w:tcPr>
          <w:p w14:paraId="59BF3194"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include feedback loops that help me learn through use in my projects.</w:t>
            </w:r>
          </w:p>
        </w:tc>
        <w:tc>
          <w:tcPr>
            <w:tcW w:w="1505" w:type="dxa"/>
            <w:shd w:val="clear" w:color="auto" w:fill="auto"/>
            <w:tcMar>
              <w:top w:w="100" w:type="dxa"/>
              <w:left w:w="100" w:type="dxa"/>
              <w:bottom w:w="100" w:type="dxa"/>
              <w:right w:w="100" w:type="dxa"/>
            </w:tcMar>
          </w:tcPr>
          <w:p w14:paraId="16DDEDC9"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5AF7E487"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7306E4D5" w14:textId="77777777" w:rsidR="00056FE1" w:rsidRDefault="00056FE1">
            <w:pPr>
              <w:widowControl w:val="0"/>
              <w:spacing w:line="240" w:lineRule="auto"/>
              <w:rPr>
                <w:rFonts w:ascii="Fira Sans Condensed" w:eastAsia="Fira Sans Condensed" w:hAnsi="Fira Sans Condensed" w:cs="Fira Sans Condensed"/>
              </w:rPr>
            </w:pPr>
          </w:p>
        </w:tc>
      </w:tr>
      <w:tr w:rsidR="00056FE1" w14:paraId="23C0DDFA" w14:textId="77777777">
        <w:tc>
          <w:tcPr>
            <w:tcW w:w="4800" w:type="dxa"/>
            <w:shd w:val="clear" w:color="auto" w:fill="434343"/>
            <w:tcMar>
              <w:top w:w="100" w:type="dxa"/>
              <w:left w:w="100" w:type="dxa"/>
              <w:bottom w:w="100" w:type="dxa"/>
              <w:right w:w="100" w:type="dxa"/>
            </w:tcMar>
          </w:tcPr>
          <w:p w14:paraId="27F3EA3A"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plan opportunities for team-building that contribute to positive group identity.</w:t>
            </w:r>
          </w:p>
        </w:tc>
        <w:tc>
          <w:tcPr>
            <w:tcW w:w="1505" w:type="dxa"/>
            <w:shd w:val="clear" w:color="auto" w:fill="auto"/>
            <w:tcMar>
              <w:top w:w="100" w:type="dxa"/>
              <w:left w:w="100" w:type="dxa"/>
              <w:bottom w:w="100" w:type="dxa"/>
              <w:right w:w="100" w:type="dxa"/>
            </w:tcMar>
          </w:tcPr>
          <w:p w14:paraId="536D6D10"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27FDEF48"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53D16948" w14:textId="77777777" w:rsidR="00056FE1" w:rsidRDefault="00056FE1">
            <w:pPr>
              <w:widowControl w:val="0"/>
              <w:spacing w:line="240" w:lineRule="auto"/>
              <w:rPr>
                <w:rFonts w:ascii="Fira Sans Condensed" w:eastAsia="Fira Sans Condensed" w:hAnsi="Fira Sans Condensed" w:cs="Fira Sans Condensed"/>
              </w:rPr>
            </w:pPr>
          </w:p>
        </w:tc>
      </w:tr>
      <w:tr w:rsidR="00056FE1" w14:paraId="169C7AE3" w14:textId="77777777">
        <w:tc>
          <w:tcPr>
            <w:tcW w:w="4800" w:type="dxa"/>
            <w:shd w:val="clear" w:color="auto" w:fill="434343"/>
            <w:tcMar>
              <w:top w:w="100" w:type="dxa"/>
              <w:left w:w="100" w:type="dxa"/>
              <w:bottom w:w="100" w:type="dxa"/>
              <w:right w:w="100" w:type="dxa"/>
            </w:tcMar>
          </w:tcPr>
          <w:p w14:paraId="39108C19"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bring my whole self to a project and invite others to do the same.</w:t>
            </w:r>
          </w:p>
        </w:tc>
        <w:tc>
          <w:tcPr>
            <w:tcW w:w="1505" w:type="dxa"/>
            <w:shd w:val="clear" w:color="auto" w:fill="auto"/>
            <w:tcMar>
              <w:top w:w="100" w:type="dxa"/>
              <w:left w:w="100" w:type="dxa"/>
              <w:bottom w:w="100" w:type="dxa"/>
              <w:right w:w="100" w:type="dxa"/>
            </w:tcMar>
          </w:tcPr>
          <w:p w14:paraId="4ADB7179"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5F9D195B"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28E28F34" w14:textId="77777777" w:rsidR="00056FE1" w:rsidRDefault="00056FE1">
            <w:pPr>
              <w:widowControl w:val="0"/>
              <w:spacing w:line="240" w:lineRule="auto"/>
              <w:rPr>
                <w:rFonts w:ascii="Fira Sans Condensed" w:eastAsia="Fira Sans Condensed" w:hAnsi="Fira Sans Condensed" w:cs="Fira Sans Condensed"/>
              </w:rPr>
            </w:pPr>
          </w:p>
        </w:tc>
      </w:tr>
      <w:tr w:rsidR="00056FE1" w14:paraId="7B22AC2F" w14:textId="77777777">
        <w:trPr>
          <w:trHeight w:val="420"/>
        </w:trPr>
        <w:tc>
          <w:tcPr>
            <w:tcW w:w="4800" w:type="dxa"/>
            <w:shd w:val="clear" w:color="auto" w:fill="434343"/>
            <w:tcMar>
              <w:top w:w="100" w:type="dxa"/>
              <w:left w:w="100" w:type="dxa"/>
              <w:bottom w:w="100" w:type="dxa"/>
              <w:right w:w="100" w:type="dxa"/>
            </w:tcMar>
          </w:tcPr>
          <w:p w14:paraId="0C230466"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Design for understanding - total points:</w:t>
            </w:r>
          </w:p>
        </w:tc>
        <w:tc>
          <w:tcPr>
            <w:tcW w:w="4515" w:type="dxa"/>
            <w:gridSpan w:val="3"/>
            <w:shd w:val="clear" w:color="auto" w:fill="auto"/>
            <w:tcMar>
              <w:top w:w="100" w:type="dxa"/>
              <w:left w:w="100" w:type="dxa"/>
              <w:bottom w:w="100" w:type="dxa"/>
              <w:right w:w="100" w:type="dxa"/>
            </w:tcMar>
          </w:tcPr>
          <w:p w14:paraId="366C7DCB" w14:textId="77777777" w:rsidR="00056FE1" w:rsidRDefault="008E2177">
            <w:pPr>
              <w:widowControl w:val="0"/>
              <w:spacing w:line="240" w:lineRule="auto"/>
              <w:jc w:val="center"/>
              <w:rPr>
                <w:rFonts w:ascii="Fira Sans Condensed" w:eastAsia="Fira Sans Condensed" w:hAnsi="Fira Sans Condensed" w:cs="Fira Sans Condensed"/>
              </w:rPr>
            </w:pPr>
            <w:commentRangeStart w:id="11"/>
            <w:ins w:id="12" w:author="Sudarshan GC" w:date="2020-01-22T14:23:00Z">
              <w:r>
                <w:rPr>
                  <w:rFonts w:ascii="Fira Sans Condensed" w:eastAsia="Fira Sans Condensed" w:hAnsi="Fira Sans Condensed" w:cs="Fira Sans Condensed"/>
                </w:rPr>
                <w:t>8</w:t>
              </w:r>
            </w:ins>
            <w:commentRangeEnd w:id="11"/>
            <w:r>
              <w:commentReference w:id="11"/>
            </w:r>
            <w:r>
              <w:rPr>
                <w:rFonts w:ascii="Fira Sans Condensed" w:eastAsia="Fira Sans Condensed" w:hAnsi="Fira Sans Condensed" w:cs="Fira Sans Condensed"/>
              </w:rPr>
              <w:t>/10</w:t>
            </w:r>
          </w:p>
        </w:tc>
      </w:tr>
    </w:tbl>
    <w:p w14:paraId="7C34864D" w14:textId="77777777" w:rsidR="00056FE1" w:rsidRDefault="00056FE1">
      <w:pPr>
        <w:rPr>
          <w:rFonts w:ascii="Fira Sans Condensed" w:eastAsia="Fira Sans Condensed" w:hAnsi="Fira Sans Condensed" w:cs="Fira Sans Condensed"/>
        </w:rPr>
      </w:pPr>
    </w:p>
    <w:p w14:paraId="06112226" w14:textId="77777777" w:rsidR="00056FE1" w:rsidRDefault="008E2177">
      <w:pPr>
        <w:pStyle w:val="Heading2"/>
        <w:rPr>
          <w:rFonts w:ascii="Fira Sans Condensed" w:eastAsia="Fira Sans Condensed" w:hAnsi="Fira Sans Condensed" w:cs="Fira Sans Condensed"/>
        </w:rPr>
      </w:pPr>
      <w:bookmarkStart w:id="13" w:name="_be6mhigoohyu" w:colFirst="0" w:colLast="0"/>
      <w:bookmarkEnd w:id="13"/>
      <w:r>
        <w:rPr>
          <w:rFonts w:ascii="Fira Sans Condensed" w:eastAsia="Fira Sans Condensed" w:hAnsi="Fira Sans Condensed" w:cs="Fira Sans Condensed"/>
        </w:rPr>
        <w:lastRenderedPageBreak/>
        <w:t>Design for sharing</w:t>
      </w:r>
    </w:p>
    <w:tbl>
      <w:tblPr>
        <w:tblStyle w:val="a0"/>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1505"/>
        <w:gridCol w:w="1505"/>
        <w:gridCol w:w="1505"/>
      </w:tblGrid>
      <w:tr w:rsidR="00056FE1" w14:paraId="1D56E37D" w14:textId="77777777">
        <w:tc>
          <w:tcPr>
            <w:tcW w:w="4800" w:type="dxa"/>
            <w:shd w:val="clear" w:color="auto" w:fill="CCCCCC"/>
            <w:tcMar>
              <w:top w:w="100" w:type="dxa"/>
              <w:left w:w="100" w:type="dxa"/>
              <w:bottom w:w="100" w:type="dxa"/>
              <w:right w:w="100" w:type="dxa"/>
            </w:tcMar>
          </w:tcPr>
          <w:p w14:paraId="5A57CE1D"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05" w:type="dxa"/>
            <w:shd w:val="clear" w:color="auto" w:fill="CCCCCC"/>
            <w:tcMar>
              <w:top w:w="100" w:type="dxa"/>
              <w:left w:w="100" w:type="dxa"/>
              <w:bottom w:w="100" w:type="dxa"/>
              <w:right w:w="100" w:type="dxa"/>
            </w:tcMar>
          </w:tcPr>
          <w:p w14:paraId="758B2538"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05" w:type="dxa"/>
            <w:shd w:val="clear" w:color="auto" w:fill="CCCCCC"/>
            <w:tcMar>
              <w:top w:w="100" w:type="dxa"/>
              <w:left w:w="100" w:type="dxa"/>
              <w:bottom w:w="100" w:type="dxa"/>
              <w:right w:w="100" w:type="dxa"/>
            </w:tcMar>
          </w:tcPr>
          <w:p w14:paraId="761FCAC1"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05" w:type="dxa"/>
            <w:shd w:val="clear" w:color="auto" w:fill="CCCCCC"/>
            <w:tcMar>
              <w:top w:w="100" w:type="dxa"/>
              <w:left w:w="100" w:type="dxa"/>
              <w:bottom w:w="100" w:type="dxa"/>
              <w:right w:w="100" w:type="dxa"/>
            </w:tcMar>
          </w:tcPr>
          <w:p w14:paraId="3CB2403B"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056FE1" w14:paraId="1A1CA407" w14:textId="77777777">
        <w:tc>
          <w:tcPr>
            <w:tcW w:w="4800" w:type="dxa"/>
            <w:shd w:val="clear" w:color="auto" w:fill="434343"/>
            <w:tcMar>
              <w:top w:w="100" w:type="dxa"/>
              <w:left w:w="100" w:type="dxa"/>
              <w:bottom w:w="100" w:type="dxa"/>
              <w:right w:w="100" w:type="dxa"/>
            </w:tcMar>
          </w:tcPr>
          <w:p w14:paraId="2961F3E6"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share information with contributors and users.</w:t>
            </w:r>
          </w:p>
        </w:tc>
        <w:tc>
          <w:tcPr>
            <w:tcW w:w="1505" w:type="dxa"/>
            <w:shd w:val="clear" w:color="auto" w:fill="auto"/>
            <w:tcMar>
              <w:top w:w="100" w:type="dxa"/>
              <w:left w:w="100" w:type="dxa"/>
              <w:bottom w:w="100" w:type="dxa"/>
              <w:right w:w="100" w:type="dxa"/>
            </w:tcMar>
          </w:tcPr>
          <w:p w14:paraId="2DD68EF4"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1B36FCA9"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2787A6F4" w14:textId="77777777" w:rsidR="00056FE1" w:rsidRDefault="00056FE1">
            <w:pPr>
              <w:widowControl w:val="0"/>
              <w:spacing w:line="240" w:lineRule="auto"/>
              <w:rPr>
                <w:rFonts w:ascii="Fira Sans Condensed" w:eastAsia="Fira Sans Condensed" w:hAnsi="Fira Sans Condensed" w:cs="Fira Sans Condensed"/>
              </w:rPr>
            </w:pPr>
          </w:p>
        </w:tc>
      </w:tr>
      <w:tr w:rsidR="00056FE1" w14:paraId="0AFC994B" w14:textId="77777777">
        <w:tc>
          <w:tcPr>
            <w:tcW w:w="4800" w:type="dxa"/>
            <w:shd w:val="clear" w:color="auto" w:fill="434343"/>
            <w:tcMar>
              <w:top w:w="100" w:type="dxa"/>
              <w:left w:w="100" w:type="dxa"/>
              <w:bottom w:w="100" w:type="dxa"/>
              <w:right w:w="100" w:type="dxa"/>
            </w:tcMar>
          </w:tcPr>
          <w:p w14:paraId="57CD5BA9"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gift content to contributors and users.</w:t>
            </w:r>
          </w:p>
        </w:tc>
        <w:tc>
          <w:tcPr>
            <w:tcW w:w="1505" w:type="dxa"/>
            <w:shd w:val="clear" w:color="auto" w:fill="auto"/>
            <w:tcMar>
              <w:top w:w="100" w:type="dxa"/>
              <w:left w:w="100" w:type="dxa"/>
              <w:bottom w:w="100" w:type="dxa"/>
              <w:right w:w="100" w:type="dxa"/>
            </w:tcMar>
          </w:tcPr>
          <w:p w14:paraId="7C42484B"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15DC66A6"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435ABC74" w14:textId="77777777" w:rsidR="00056FE1" w:rsidRDefault="00056FE1">
            <w:pPr>
              <w:widowControl w:val="0"/>
              <w:spacing w:line="240" w:lineRule="auto"/>
              <w:rPr>
                <w:rFonts w:ascii="Fira Sans Condensed" w:eastAsia="Fira Sans Condensed" w:hAnsi="Fira Sans Condensed" w:cs="Fira Sans Condensed"/>
              </w:rPr>
            </w:pPr>
          </w:p>
        </w:tc>
      </w:tr>
      <w:tr w:rsidR="00056FE1" w14:paraId="78E28BC3" w14:textId="77777777">
        <w:tc>
          <w:tcPr>
            <w:tcW w:w="4800" w:type="dxa"/>
            <w:shd w:val="clear" w:color="auto" w:fill="434343"/>
            <w:tcMar>
              <w:top w:w="100" w:type="dxa"/>
              <w:left w:w="100" w:type="dxa"/>
              <w:bottom w:w="100" w:type="dxa"/>
              <w:right w:w="100" w:type="dxa"/>
            </w:tcMar>
          </w:tcPr>
          <w:p w14:paraId="17917BFC"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acknowledge, compensate, and/or otherwise reward contributors equitably for their work.</w:t>
            </w:r>
          </w:p>
        </w:tc>
        <w:tc>
          <w:tcPr>
            <w:tcW w:w="1505" w:type="dxa"/>
            <w:shd w:val="clear" w:color="auto" w:fill="auto"/>
            <w:tcMar>
              <w:top w:w="100" w:type="dxa"/>
              <w:left w:w="100" w:type="dxa"/>
              <w:bottom w:w="100" w:type="dxa"/>
              <w:right w:w="100" w:type="dxa"/>
            </w:tcMar>
          </w:tcPr>
          <w:p w14:paraId="434E2CB1"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29155A58"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3337A5DB" w14:textId="77777777" w:rsidR="00056FE1" w:rsidRDefault="00056FE1">
            <w:pPr>
              <w:widowControl w:val="0"/>
              <w:spacing w:line="240" w:lineRule="auto"/>
              <w:rPr>
                <w:rFonts w:ascii="Fira Sans Condensed" w:eastAsia="Fira Sans Condensed" w:hAnsi="Fira Sans Condensed" w:cs="Fira Sans Condensed"/>
              </w:rPr>
            </w:pPr>
          </w:p>
        </w:tc>
      </w:tr>
      <w:tr w:rsidR="00056FE1" w14:paraId="1CA7A235" w14:textId="77777777">
        <w:tc>
          <w:tcPr>
            <w:tcW w:w="4800" w:type="dxa"/>
            <w:shd w:val="clear" w:color="auto" w:fill="434343"/>
            <w:tcMar>
              <w:top w:w="100" w:type="dxa"/>
              <w:left w:w="100" w:type="dxa"/>
              <w:bottom w:w="100" w:type="dxa"/>
              <w:right w:w="100" w:type="dxa"/>
            </w:tcMar>
          </w:tcPr>
          <w:p w14:paraId="2618A370"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connect contributors and users with one another and network similar projects and communities.</w:t>
            </w:r>
          </w:p>
        </w:tc>
        <w:tc>
          <w:tcPr>
            <w:tcW w:w="1505" w:type="dxa"/>
            <w:shd w:val="clear" w:color="auto" w:fill="auto"/>
            <w:tcMar>
              <w:top w:w="100" w:type="dxa"/>
              <w:left w:w="100" w:type="dxa"/>
              <w:bottom w:w="100" w:type="dxa"/>
              <w:right w:w="100" w:type="dxa"/>
            </w:tcMar>
          </w:tcPr>
          <w:p w14:paraId="1A42D33C"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10AE6C95"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0E88440F" w14:textId="77777777" w:rsidR="00056FE1" w:rsidRDefault="00056FE1">
            <w:pPr>
              <w:widowControl w:val="0"/>
              <w:spacing w:line="240" w:lineRule="auto"/>
              <w:rPr>
                <w:rFonts w:ascii="Fira Sans Condensed" w:eastAsia="Fira Sans Condensed" w:hAnsi="Fira Sans Condensed" w:cs="Fira Sans Condensed"/>
              </w:rPr>
            </w:pPr>
          </w:p>
        </w:tc>
      </w:tr>
      <w:tr w:rsidR="00056FE1" w14:paraId="416BE974" w14:textId="77777777">
        <w:trPr>
          <w:trHeight w:val="420"/>
        </w:trPr>
        <w:tc>
          <w:tcPr>
            <w:tcW w:w="4800" w:type="dxa"/>
            <w:shd w:val="clear" w:color="auto" w:fill="434343"/>
            <w:tcMar>
              <w:top w:w="100" w:type="dxa"/>
              <w:left w:w="100" w:type="dxa"/>
              <w:bottom w:w="100" w:type="dxa"/>
              <w:right w:w="100" w:type="dxa"/>
            </w:tcMar>
          </w:tcPr>
          <w:p w14:paraId="66068BEA"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Design for understanding - total points:</w:t>
            </w:r>
          </w:p>
        </w:tc>
        <w:tc>
          <w:tcPr>
            <w:tcW w:w="4515" w:type="dxa"/>
            <w:gridSpan w:val="3"/>
            <w:shd w:val="clear" w:color="auto" w:fill="auto"/>
            <w:tcMar>
              <w:top w:w="100" w:type="dxa"/>
              <w:left w:w="100" w:type="dxa"/>
              <w:bottom w:w="100" w:type="dxa"/>
              <w:right w:w="100" w:type="dxa"/>
            </w:tcMar>
          </w:tcPr>
          <w:p w14:paraId="243286D9"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/8</w:t>
            </w:r>
          </w:p>
        </w:tc>
      </w:tr>
    </w:tbl>
    <w:p w14:paraId="63E7F0F0" w14:textId="77777777" w:rsidR="00056FE1" w:rsidRDefault="008E2177">
      <w:pPr>
        <w:pStyle w:val="Heading2"/>
        <w:rPr>
          <w:rFonts w:ascii="Fira Sans Condensed" w:eastAsia="Fira Sans Condensed" w:hAnsi="Fira Sans Condensed" w:cs="Fira Sans Condensed"/>
        </w:rPr>
      </w:pPr>
      <w:bookmarkStart w:id="14" w:name="_s4zn4ymch99k" w:colFirst="0" w:colLast="0"/>
      <w:bookmarkEnd w:id="14"/>
      <w:r>
        <w:rPr>
          <w:rFonts w:ascii="Fira Sans Condensed" w:eastAsia="Fira Sans Condensed" w:hAnsi="Fira Sans Condensed" w:cs="Fira Sans Condensed"/>
        </w:rPr>
        <w:t>Design for participation &amp; inclusion</w:t>
      </w:r>
    </w:p>
    <w:tbl>
      <w:tblPr>
        <w:tblStyle w:val="a1"/>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1505"/>
        <w:gridCol w:w="1505"/>
        <w:gridCol w:w="1505"/>
      </w:tblGrid>
      <w:tr w:rsidR="00056FE1" w14:paraId="06F21C52" w14:textId="77777777">
        <w:tc>
          <w:tcPr>
            <w:tcW w:w="4800" w:type="dxa"/>
            <w:shd w:val="clear" w:color="auto" w:fill="CCCCCC"/>
            <w:tcMar>
              <w:top w:w="100" w:type="dxa"/>
              <w:left w:w="100" w:type="dxa"/>
              <w:bottom w:w="100" w:type="dxa"/>
              <w:right w:w="100" w:type="dxa"/>
            </w:tcMar>
          </w:tcPr>
          <w:p w14:paraId="5413134F"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05" w:type="dxa"/>
            <w:shd w:val="clear" w:color="auto" w:fill="CCCCCC"/>
            <w:tcMar>
              <w:top w:w="100" w:type="dxa"/>
              <w:left w:w="100" w:type="dxa"/>
              <w:bottom w:w="100" w:type="dxa"/>
              <w:right w:w="100" w:type="dxa"/>
            </w:tcMar>
          </w:tcPr>
          <w:p w14:paraId="7AD89BA8"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05" w:type="dxa"/>
            <w:shd w:val="clear" w:color="auto" w:fill="CCCCCC"/>
            <w:tcMar>
              <w:top w:w="100" w:type="dxa"/>
              <w:left w:w="100" w:type="dxa"/>
              <w:bottom w:w="100" w:type="dxa"/>
              <w:right w:w="100" w:type="dxa"/>
            </w:tcMar>
          </w:tcPr>
          <w:p w14:paraId="62D873B1"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05" w:type="dxa"/>
            <w:shd w:val="clear" w:color="auto" w:fill="CCCCCC"/>
            <w:tcMar>
              <w:top w:w="100" w:type="dxa"/>
              <w:left w:w="100" w:type="dxa"/>
              <w:bottom w:w="100" w:type="dxa"/>
              <w:right w:w="100" w:type="dxa"/>
            </w:tcMar>
          </w:tcPr>
          <w:p w14:paraId="24DB2A4A"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056FE1" w14:paraId="0C22A140" w14:textId="77777777">
        <w:tc>
          <w:tcPr>
            <w:tcW w:w="4800" w:type="dxa"/>
            <w:shd w:val="clear" w:color="auto" w:fill="434343"/>
            <w:tcMar>
              <w:top w:w="100" w:type="dxa"/>
              <w:left w:w="100" w:type="dxa"/>
              <w:bottom w:w="100" w:type="dxa"/>
              <w:right w:w="100" w:type="dxa"/>
            </w:tcMar>
          </w:tcPr>
          <w:p w14:paraId="11353B8D"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share governance with contributors and users.</w:t>
            </w:r>
          </w:p>
        </w:tc>
        <w:tc>
          <w:tcPr>
            <w:tcW w:w="1505" w:type="dxa"/>
            <w:shd w:val="clear" w:color="auto" w:fill="auto"/>
            <w:tcMar>
              <w:top w:w="100" w:type="dxa"/>
              <w:left w:w="100" w:type="dxa"/>
              <w:bottom w:w="100" w:type="dxa"/>
              <w:right w:w="100" w:type="dxa"/>
            </w:tcMar>
          </w:tcPr>
          <w:p w14:paraId="423A47D2"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50E21496"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0C3C9B68" w14:textId="77777777" w:rsidR="00056FE1" w:rsidRDefault="00056FE1">
            <w:pPr>
              <w:widowControl w:val="0"/>
              <w:spacing w:line="240" w:lineRule="auto"/>
              <w:rPr>
                <w:rFonts w:ascii="Fira Sans Condensed" w:eastAsia="Fira Sans Condensed" w:hAnsi="Fira Sans Condensed" w:cs="Fira Sans Condensed"/>
              </w:rPr>
            </w:pPr>
          </w:p>
        </w:tc>
      </w:tr>
      <w:tr w:rsidR="00056FE1" w14:paraId="2FFEBEE1" w14:textId="77777777">
        <w:tc>
          <w:tcPr>
            <w:tcW w:w="4800" w:type="dxa"/>
            <w:shd w:val="clear" w:color="auto" w:fill="434343"/>
            <w:tcMar>
              <w:top w:w="100" w:type="dxa"/>
              <w:left w:w="100" w:type="dxa"/>
              <w:bottom w:w="100" w:type="dxa"/>
              <w:right w:w="100" w:type="dxa"/>
            </w:tcMar>
          </w:tcPr>
          <w:p w14:paraId="2790DE22"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create content together with contributors and users.</w:t>
            </w:r>
          </w:p>
        </w:tc>
        <w:tc>
          <w:tcPr>
            <w:tcW w:w="1505" w:type="dxa"/>
            <w:shd w:val="clear" w:color="auto" w:fill="auto"/>
            <w:tcMar>
              <w:top w:w="100" w:type="dxa"/>
              <w:left w:w="100" w:type="dxa"/>
              <w:bottom w:w="100" w:type="dxa"/>
              <w:right w:w="100" w:type="dxa"/>
            </w:tcMar>
          </w:tcPr>
          <w:p w14:paraId="7BA67592"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3BF95D39"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687A1EDC" w14:textId="77777777" w:rsidR="00056FE1" w:rsidRDefault="00056FE1">
            <w:pPr>
              <w:widowControl w:val="0"/>
              <w:spacing w:line="240" w:lineRule="auto"/>
              <w:rPr>
                <w:rFonts w:ascii="Fira Sans Condensed" w:eastAsia="Fira Sans Condensed" w:hAnsi="Fira Sans Condensed" w:cs="Fira Sans Condensed"/>
              </w:rPr>
            </w:pPr>
          </w:p>
        </w:tc>
      </w:tr>
      <w:tr w:rsidR="00056FE1" w14:paraId="229C1CA5" w14:textId="77777777">
        <w:tc>
          <w:tcPr>
            <w:tcW w:w="4800" w:type="dxa"/>
            <w:shd w:val="clear" w:color="auto" w:fill="434343"/>
            <w:tcMar>
              <w:top w:w="100" w:type="dxa"/>
              <w:left w:w="100" w:type="dxa"/>
              <w:bottom w:w="100" w:type="dxa"/>
              <w:right w:w="100" w:type="dxa"/>
            </w:tcMar>
          </w:tcPr>
          <w:p w14:paraId="5AED9939"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ask contributors and users for ideas about how to design a project and its outcomes.</w:t>
            </w:r>
          </w:p>
        </w:tc>
        <w:tc>
          <w:tcPr>
            <w:tcW w:w="1505" w:type="dxa"/>
            <w:shd w:val="clear" w:color="auto" w:fill="auto"/>
            <w:tcMar>
              <w:top w:w="100" w:type="dxa"/>
              <w:left w:w="100" w:type="dxa"/>
              <w:bottom w:w="100" w:type="dxa"/>
              <w:right w:w="100" w:type="dxa"/>
            </w:tcMar>
          </w:tcPr>
          <w:p w14:paraId="681C1797"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18C1EDAD" w14:textId="77777777" w:rsidR="00056FE1" w:rsidRDefault="00056FE1">
            <w:pPr>
              <w:widowControl w:val="0"/>
              <w:spacing w:line="240" w:lineRule="auto"/>
              <w:rPr>
                <w:rFonts w:ascii="Fira Sans Condensed" w:eastAsia="Fira Sans Condensed" w:hAnsi="Fira Sans Condensed" w:cs="Fira Sans Condensed"/>
              </w:rPr>
            </w:pPr>
          </w:p>
        </w:tc>
        <w:tc>
          <w:tcPr>
            <w:tcW w:w="1505" w:type="dxa"/>
            <w:shd w:val="clear" w:color="auto" w:fill="auto"/>
            <w:tcMar>
              <w:top w:w="100" w:type="dxa"/>
              <w:left w:w="100" w:type="dxa"/>
              <w:bottom w:w="100" w:type="dxa"/>
              <w:right w:w="100" w:type="dxa"/>
            </w:tcMar>
          </w:tcPr>
          <w:p w14:paraId="62C7B5F3" w14:textId="77777777" w:rsidR="00056FE1" w:rsidRDefault="00056FE1">
            <w:pPr>
              <w:widowControl w:val="0"/>
              <w:spacing w:line="240" w:lineRule="auto"/>
              <w:rPr>
                <w:rFonts w:ascii="Fira Sans Condensed" w:eastAsia="Fira Sans Condensed" w:hAnsi="Fira Sans Condensed" w:cs="Fira Sans Condensed"/>
              </w:rPr>
            </w:pPr>
          </w:p>
        </w:tc>
      </w:tr>
      <w:tr w:rsidR="00056FE1" w14:paraId="128D24DC" w14:textId="77777777">
        <w:trPr>
          <w:trHeight w:val="420"/>
        </w:trPr>
        <w:tc>
          <w:tcPr>
            <w:tcW w:w="4800" w:type="dxa"/>
            <w:shd w:val="clear" w:color="auto" w:fill="434343"/>
            <w:tcMar>
              <w:top w:w="100" w:type="dxa"/>
              <w:left w:w="100" w:type="dxa"/>
              <w:bottom w:w="100" w:type="dxa"/>
              <w:right w:w="100" w:type="dxa"/>
            </w:tcMar>
          </w:tcPr>
          <w:p w14:paraId="5A03B8F6"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Design for understanding - total points:</w:t>
            </w:r>
          </w:p>
        </w:tc>
        <w:tc>
          <w:tcPr>
            <w:tcW w:w="4515" w:type="dxa"/>
            <w:gridSpan w:val="3"/>
            <w:shd w:val="clear" w:color="auto" w:fill="auto"/>
            <w:tcMar>
              <w:top w:w="100" w:type="dxa"/>
              <w:left w:w="100" w:type="dxa"/>
              <w:bottom w:w="100" w:type="dxa"/>
              <w:right w:w="100" w:type="dxa"/>
            </w:tcMar>
          </w:tcPr>
          <w:p w14:paraId="5BDB9918"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/6</w:t>
            </w:r>
          </w:p>
        </w:tc>
      </w:tr>
    </w:tbl>
    <w:p w14:paraId="4BCBB80E" w14:textId="77777777" w:rsidR="00056FE1" w:rsidRDefault="00056FE1">
      <w:pPr>
        <w:rPr>
          <w:rFonts w:ascii="Fira Sans Condensed" w:eastAsia="Fira Sans Condensed" w:hAnsi="Fira Sans Condensed" w:cs="Fira Sans Condensed"/>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4605"/>
      </w:tblGrid>
      <w:tr w:rsidR="00056FE1" w14:paraId="448AF4B9" w14:textId="77777777">
        <w:tc>
          <w:tcPr>
            <w:tcW w:w="4755" w:type="dxa"/>
            <w:shd w:val="clear" w:color="auto" w:fill="434343"/>
            <w:tcMar>
              <w:top w:w="100" w:type="dxa"/>
              <w:left w:w="100" w:type="dxa"/>
              <w:bottom w:w="100" w:type="dxa"/>
              <w:right w:w="100" w:type="dxa"/>
            </w:tcMar>
          </w:tcPr>
          <w:p w14:paraId="6160CA66"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Design - total points</w:t>
            </w:r>
          </w:p>
        </w:tc>
        <w:tc>
          <w:tcPr>
            <w:tcW w:w="4605" w:type="dxa"/>
            <w:shd w:val="clear" w:color="auto" w:fill="auto"/>
            <w:tcMar>
              <w:top w:w="100" w:type="dxa"/>
              <w:left w:w="100" w:type="dxa"/>
              <w:bottom w:w="100" w:type="dxa"/>
              <w:right w:w="100" w:type="dxa"/>
            </w:tcMar>
          </w:tcPr>
          <w:p w14:paraId="594198AC"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/24</w:t>
            </w:r>
          </w:p>
        </w:tc>
      </w:tr>
    </w:tbl>
    <w:p w14:paraId="21DB28D0" w14:textId="77777777" w:rsidR="00056FE1" w:rsidRDefault="008E2177">
      <w:pPr>
        <w:pStyle w:val="Heading2"/>
        <w:rPr>
          <w:rFonts w:ascii="Fira Sans Condensed" w:eastAsia="Fira Sans Condensed" w:hAnsi="Fira Sans Condensed" w:cs="Fira Sans Condensed"/>
        </w:rPr>
      </w:pPr>
      <w:bookmarkStart w:id="15" w:name="_nei0uqegfksz" w:colFirst="0" w:colLast="0"/>
      <w:bookmarkEnd w:id="15"/>
      <w:r>
        <w:rPr>
          <w:rFonts w:ascii="Fira Sans Condensed" w:eastAsia="Fira Sans Condensed" w:hAnsi="Fira Sans Condensed" w:cs="Fira Sans Condensed"/>
        </w:rPr>
        <w:t>Interpreting your design score</w:t>
      </w:r>
    </w:p>
    <w:p w14:paraId="6FB9719A" w14:textId="77777777" w:rsidR="00056FE1" w:rsidRDefault="008E2177">
      <w:pPr>
        <w:numPr>
          <w:ilvl w:val="0"/>
          <w:numId w:val="1"/>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12 or below, design might be an area of growth for you. </w:t>
      </w:r>
    </w:p>
    <w:p w14:paraId="38480A12" w14:textId="77777777" w:rsidR="00056FE1" w:rsidRDefault="008E2177">
      <w:pPr>
        <w:numPr>
          <w:ilvl w:val="0"/>
          <w:numId w:val="1"/>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between 13 and 18, there might be specific parts of your design practice you’d like to improve. </w:t>
      </w:r>
    </w:p>
    <w:p w14:paraId="3EB72862" w14:textId="77777777" w:rsidR="00056FE1" w:rsidRDefault="008E2177">
      <w:pPr>
        <w:numPr>
          <w:ilvl w:val="0"/>
          <w:numId w:val="1"/>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19 or above, design might be an open leadership strength for you. </w:t>
      </w:r>
    </w:p>
    <w:p w14:paraId="13951B42" w14:textId="77777777" w:rsidR="00056FE1" w:rsidRDefault="008E2177">
      <w:pPr>
        <w:pStyle w:val="Heading1"/>
      </w:pPr>
      <w:bookmarkStart w:id="16" w:name="_raenzb5ojspv" w:colFirst="0" w:colLast="0"/>
      <w:bookmarkEnd w:id="16"/>
      <w:r>
        <w:rPr>
          <w:rFonts w:ascii="Zilla Slab" w:eastAsia="Zilla Slab" w:hAnsi="Zilla Slab" w:cs="Zilla Slab"/>
          <w:color w:val="FFFFFF"/>
          <w:highlight w:val="black"/>
        </w:rPr>
        <w:lastRenderedPageBreak/>
        <w:t>Build</w:t>
      </w:r>
    </w:p>
    <w:p w14:paraId="5A437CC8" w14:textId="77777777" w:rsidR="00056FE1" w:rsidRDefault="008E2177">
      <w:pPr>
        <w:pStyle w:val="Heading2"/>
      </w:pPr>
      <w:bookmarkStart w:id="17" w:name="_f44vqmwbod8" w:colFirst="0" w:colLast="0"/>
      <w:bookmarkEnd w:id="17"/>
      <w:r>
        <w:rPr>
          <w:rFonts w:ascii="Fira Sans Condensed" w:eastAsia="Fira Sans Condensed" w:hAnsi="Fira Sans Condensed" w:cs="Fira Sans Condensed"/>
        </w:rPr>
        <w:t>Build for understanding</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056FE1" w14:paraId="4AE0E097" w14:textId="77777777">
        <w:tc>
          <w:tcPr>
            <w:tcW w:w="4770" w:type="dxa"/>
            <w:shd w:val="clear" w:color="auto" w:fill="CCCCCC"/>
            <w:tcMar>
              <w:top w:w="100" w:type="dxa"/>
              <w:left w:w="100" w:type="dxa"/>
              <w:bottom w:w="100" w:type="dxa"/>
              <w:right w:w="100" w:type="dxa"/>
            </w:tcMar>
          </w:tcPr>
          <w:p w14:paraId="6A16DB45"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14:paraId="09E6E560"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14:paraId="79FA3849"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14:paraId="0F4E535D"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056FE1" w14:paraId="07944B28" w14:textId="77777777">
        <w:tc>
          <w:tcPr>
            <w:tcW w:w="4770" w:type="dxa"/>
            <w:shd w:val="clear" w:color="auto" w:fill="434343"/>
            <w:tcMar>
              <w:top w:w="100" w:type="dxa"/>
              <w:left w:w="100" w:type="dxa"/>
              <w:bottom w:w="100" w:type="dxa"/>
              <w:right w:w="100" w:type="dxa"/>
            </w:tcMar>
          </w:tcPr>
          <w:p w14:paraId="3014D779"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tell stories and send communications on channels my contributors and users prefer.</w:t>
            </w:r>
          </w:p>
        </w:tc>
        <w:tc>
          <w:tcPr>
            <w:tcW w:w="1525" w:type="dxa"/>
            <w:shd w:val="clear" w:color="auto" w:fill="auto"/>
            <w:tcMar>
              <w:top w:w="100" w:type="dxa"/>
              <w:left w:w="100" w:type="dxa"/>
              <w:bottom w:w="100" w:type="dxa"/>
              <w:right w:w="100" w:type="dxa"/>
            </w:tcMar>
          </w:tcPr>
          <w:p w14:paraId="2A9B15E6"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1AA3E356"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1C55185C" w14:textId="77777777" w:rsidR="00056FE1" w:rsidRDefault="00056FE1">
            <w:pPr>
              <w:widowControl w:val="0"/>
              <w:spacing w:line="240" w:lineRule="auto"/>
            </w:pPr>
          </w:p>
        </w:tc>
      </w:tr>
      <w:tr w:rsidR="00056FE1" w14:paraId="11617526" w14:textId="77777777">
        <w:tc>
          <w:tcPr>
            <w:tcW w:w="4770" w:type="dxa"/>
            <w:shd w:val="clear" w:color="auto" w:fill="434343"/>
            <w:tcMar>
              <w:top w:w="100" w:type="dxa"/>
              <w:left w:w="100" w:type="dxa"/>
              <w:bottom w:w="100" w:type="dxa"/>
              <w:right w:w="100" w:type="dxa"/>
            </w:tcMar>
          </w:tcPr>
          <w:p w14:paraId="5F13E6D1"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research users’ needs and iterate my work using the design process.</w:t>
            </w:r>
          </w:p>
        </w:tc>
        <w:tc>
          <w:tcPr>
            <w:tcW w:w="1525" w:type="dxa"/>
            <w:shd w:val="clear" w:color="auto" w:fill="auto"/>
            <w:tcMar>
              <w:top w:w="100" w:type="dxa"/>
              <w:left w:w="100" w:type="dxa"/>
              <w:bottom w:w="100" w:type="dxa"/>
              <w:right w:w="100" w:type="dxa"/>
            </w:tcMar>
          </w:tcPr>
          <w:p w14:paraId="198ABCFD"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7A810050"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41F5E510" w14:textId="77777777" w:rsidR="00056FE1" w:rsidRDefault="00056FE1">
            <w:pPr>
              <w:widowControl w:val="0"/>
              <w:spacing w:line="240" w:lineRule="auto"/>
            </w:pPr>
          </w:p>
        </w:tc>
      </w:tr>
      <w:tr w:rsidR="00056FE1" w14:paraId="73C591FE" w14:textId="77777777">
        <w:tc>
          <w:tcPr>
            <w:tcW w:w="4770" w:type="dxa"/>
            <w:shd w:val="clear" w:color="auto" w:fill="434343"/>
            <w:tcMar>
              <w:top w:w="100" w:type="dxa"/>
              <w:left w:w="100" w:type="dxa"/>
              <w:bottom w:w="100" w:type="dxa"/>
              <w:right w:w="100" w:type="dxa"/>
            </w:tcMar>
          </w:tcPr>
          <w:p w14:paraId="62D80094"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facilitate ways to welcome and onboard contributors to projects like orientations and calls.</w:t>
            </w:r>
          </w:p>
        </w:tc>
        <w:tc>
          <w:tcPr>
            <w:tcW w:w="1525" w:type="dxa"/>
            <w:shd w:val="clear" w:color="auto" w:fill="auto"/>
            <w:tcMar>
              <w:top w:w="100" w:type="dxa"/>
              <w:left w:w="100" w:type="dxa"/>
              <w:bottom w:w="100" w:type="dxa"/>
              <w:right w:w="100" w:type="dxa"/>
            </w:tcMar>
          </w:tcPr>
          <w:p w14:paraId="139B1C70"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409EB307"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2346F22E" w14:textId="77777777" w:rsidR="00056FE1" w:rsidRDefault="00056FE1">
            <w:pPr>
              <w:widowControl w:val="0"/>
              <w:spacing w:line="240" w:lineRule="auto"/>
            </w:pPr>
          </w:p>
        </w:tc>
      </w:tr>
      <w:tr w:rsidR="00056FE1" w14:paraId="614CB1CC" w14:textId="77777777">
        <w:tc>
          <w:tcPr>
            <w:tcW w:w="4770" w:type="dxa"/>
            <w:shd w:val="clear" w:color="auto" w:fill="434343"/>
            <w:tcMar>
              <w:top w:w="100" w:type="dxa"/>
              <w:left w:w="100" w:type="dxa"/>
              <w:bottom w:w="100" w:type="dxa"/>
              <w:right w:w="100" w:type="dxa"/>
            </w:tcMar>
          </w:tcPr>
          <w:p w14:paraId="7D7EC1D1"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set up maintenance plans and lines of succession for project sustainability.</w:t>
            </w:r>
          </w:p>
        </w:tc>
        <w:tc>
          <w:tcPr>
            <w:tcW w:w="1525" w:type="dxa"/>
            <w:shd w:val="clear" w:color="auto" w:fill="auto"/>
            <w:tcMar>
              <w:top w:w="100" w:type="dxa"/>
              <w:left w:w="100" w:type="dxa"/>
              <w:bottom w:w="100" w:type="dxa"/>
              <w:right w:w="100" w:type="dxa"/>
            </w:tcMar>
          </w:tcPr>
          <w:p w14:paraId="02DE7B92"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2C374145"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5ECFB481" w14:textId="77777777" w:rsidR="00056FE1" w:rsidRDefault="00056FE1">
            <w:pPr>
              <w:widowControl w:val="0"/>
              <w:spacing w:line="240" w:lineRule="auto"/>
            </w:pPr>
          </w:p>
        </w:tc>
      </w:tr>
      <w:tr w:rsidR="00056FE1" w14:paraId="751D4BB0" w14:textId="77777777">
        <w:tc>
          <w:tcPr>
            <w:tcW w:w="4770" w:type="dxa"/>
            <w:shd w:val="clear" w:color="auto" w:fill="434343"/>
            <w:tcMar>
              <w:top w:w="100" w:type="dxa"/>
              <w:left w:w="100" w:type="dxa"/>
              <w:bottom w:w="100" w:type="dxa"/>
              <w:right w:w="100" w:type="dxa"/>
            </w:tcMar>
          </w:tcPr>
          <w:p w14:paraId="564DBF64"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clearly document contribution guidelines, workflows, and where to find project resources.</w:t>
            </w:r>
          </w:p>
        </w:tc>
        <w:tc>
          <w:tcPr>
            <w:tcW w:w="1525" w:type="dxa"/>
            <w:shd w:val="clear" w:color="auto" w:fill="auto"/>
            <w:tcMar>
              <w:top w:w="100" w:type="dxa"/>
              <w:left w:w="100" w:type="dxa"/>
              <w:bottom w:w="100" w:type="dxa"/>
              <w:right w:w="100" w:type="dxa"/>
            </w:tcMar>
          </w:tcPr>
          <w:p w14:paraId="7FB448D3"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425ABD44"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2E1BA1DC" w14:textId="77777777" w:rsidR="00056FE1" w:rsidRDefault="00056FE1">
            <w:pPr>
              <w:widowControl w:val="0"/>
              <w:spacing w:line="240" w:lineRule="auto"/>
            </w:pPr>
          </w:p>
        </w:tc>
      </w:tr>
      <w:tr w:rsidR="00056FE1" w14:paraId="0CCB250B" w14:textId="77777777">
        <w:trPr>
          <w:trHeight w:val="420"/>
        </w:trPr>
        <w:tc>
          <w:tcPr>
            <w:tcW w:w="4770" w:type="dxa"/>
            <w:shd w:val="clear" w:color="auto" w:fill="434343"/>
            <w:tcMar>
              <w:top w:w="100" w:type="dxa"/>
              <w:left w:w="100" w:type="dxa"/>
              <w:bottom w:w="100" w:type="dxa"/>
              <w:right w:w="100" w:type="dxa"/>
            </w:tcMar>
          </w:tcPr>
          <w:p w14:paraId="7FED85CF"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Build for understanding - total points</w:t>
            </w:r>
          </w:p>
        </w:tc>
        <w:tc>
          <w:tcPr>
            <w:tcW w:w="4575" w:type="dxa"/>
            <w:gridSpan w:val="3"/>
            <w:shd w:val="clear" w:color="auto" w:fill="auto"/>
            <w:tcMar>
              <w:top w:w="100" w:type="dxa"/>
              <w:left w:w="100" w:type="dxa"/>
              <w:bottom w:w="100" w:type="dxa"/>
              <w:right w:w="100" w:type="dxa"/>
            </w:tcMar>
          </w:tcPr>
          <w:p w14:paraId="56336589"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/10</w:t>
            </w:r>
          </w:p>
        </w:tc>
      </w:tr>
    </w:tbl>
    <w:p w14:paraId="6858DC87" w14:textId="77777777" w:rsidR="00056FE1" w:rsidRDefault="008E2177">
      <w:pPr>
        <w:pStyle w:val="Heading2"/>
      </w:pPr>
      <w:bookmarkStart w:id="18" w:name="_a7rle6fl5oam" w:colFirst="0" w:colLast="0"/>
      <w:bookmarkEnd w:id="18"/>
      <w:r>
        <w:rPr>
          <w:rFonts w:ascii="Fira Sans Condensed" w:eastAsia="Fira Sans Condensed" w:hAnsi="Fira Sans Condensed" w:cs="Fira Sans Condensed"/>
        </w:rPr>
        <w:t>Build for sharing</w:t>
      </w:r>
    </w:p>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056FE1" w14:paraId="2BC33F7A" w14:textId="77777777">
        <w:tc>
          <w:tcPr>
            <w:tcW w:w="4770" w:type="dxa"/>
            <w:shd w:val="clear" w:color="auto" w:fill="CCCCCC"/>
            <w:tcMar>
              <w:top w:w="100" w:type="dxa"/>
              <w:left w:w="100" w:type="dxa"/>
              <w:bottom w:w="100" w:type="dxa"/>
              <w:right w:w="100" w:type="dxa"/>
            </w:tcMar>
          </w:tcPr>
          <w:p w14:paraId="34111676"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14:paraId="0E978A88"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14:paraId="66AA38D4"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14:paraId="2B530A6A"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056FE1" w14:paraId="7DB465D5" w14:textId="77777777">
        <w:tc>
          <w:tcPr>
            <w:tcW w:w="4770" w:type="dxa"/>
            <w:shd w:val="clear" w:color="auto" w:fill="434343"/>
            <w:tcMar>
              <w:top w:w="100" w:type="dxa"/>
              <w:left w:w="100" w:type="dxa"/>
              <w:bottom w:w="100" w:type="dxa"/>
              <w:right w:w="100" w:type="dxa"/>
            </w:tcMar>
          </w:tcPr>
          <w:p w14:paraId="7C670348"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put my projects in open, accessible places.</w:t>
            </w:r>
          </w:p>
        </w:tc>
        <w:tc>
          <w:tcPr>
            <w:tcW w:w="1525" w:type="dxa"/>
            <w:shd w:val="clear" w:color="auto" w:fill="auto"/>
            <w:tcMar>
              <w:top w:w="100" w:type="dxa"/>
              <w:left w:w="100" w:type="dxa"/>
              <w:bottom w:w="100" w:type="dxa"/>
              <w:right w:w="100" w:type="dxa"/>
            </w:tcMar>
          </w:tcPr>
          <w:p w14:paraId="16F5EACD"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733D87DF"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1A926834" w14:textId="77777777" w:rsidR="00056FE1" w:rsidRDefault="00056FE1">
            <w:pPr>
              <w:widowControl w:val="0"/>
              <w:spacing w:line="240" w:lineRule="auto"/>
            </w:pPr>
          </w:p>
        </w:tc>
      </w:tr>
      <w:tr w:rsidR="00056FE1" w14:paraId="1A97E6D0" w14:textId="77777777">
        <w:tc>
          <w:tcPr>
            <w:tcW w:w="4770" w:type="dxa"/>
            <w:shd w:val="clear" w:color="auto" w:fill="434343"/>
            <w:tcMar>
              <w:top w:w="100" w:type="dxa"/>
              <w:left w:w="100" w:type="dxa"/>
              <w:bottom w:w="100" w:type="dxa"/>
              <w:right w:w="100" w:type="dxa"/>
            </w:tcMar>
          </w:tcPr>
          <w:p w14:paraId="0CB39F82"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ensure the privacy and safety of people whose data my project uses.</w:t>
            </w:r>
          </w:p>
        </w:tc>
        <w:tc>
          <w:tcPr>
            <w:tcW w:w="1525" w:type="dxa"/>
            <w:shd w:val="clear" w:color="auto" w:fill="auto"/>
            <w:tcMar>
              <w:top w:w="100" w:type="dxa"/>
              <w:left w:w="100" w:type="dxa"/>
              <w:bottom w:w="100" w:type="dxa"/>
              <w:right w:w="100" w:type="dxa"/>
            </w:tcMar>
          </w:tcPr>
          <w:p w14:paraId="61FAECC1"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7259A098"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7372EA6A" w14:textId="77777777" w:rsidR="00056FE1" w:rsidRDefault="00056FE1">
            <w:pPr>
              <w:widowControl w:val="0"/>
              <w:spacing w:line="240" w:lineRule="auto"/>
            </w:pPr>
          </w:p>
        </w:tc>
      </w:tr>
      <w:tr w:rsidR="00056FE1" w14:paraId="23748240" w14:textId="77777777">
        <w:tc>
          <w:tcPr>
            <w:tcW w:w="4770" w:type="dxa"/>
            <w:shd w:val="clear" w:color="auto" w:fill="434343"/>
            <w:tcMar>
              <w:top w:w="100" w:type="dxa"/>
              <w:left w:w="100" w:type="dxa"/>
              <w:bottom w:w="100" w:type="dxa"/>
              <w:right w:w="100" w:type="dxa"/>
            </w:tcMar>
          </w:tcPr>
          <w:p w14:paraId="507E683E"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am transparent with contributors and users about how my projects’ decision-making, information-sharing, and content-sharing.</w:t>
            </w:r>
          </w:p>
        </w:tc>
        <w:tc>
          <w:tcPr>
            <w:tcW w:w="1525" w:type="dxa"/>
            <w:shd w:val="clear" w:color="auto" w:fill="auto"/>
            <w:tcMar>
              <w:top w:w="100" w:type="dxa"/>
              <w:left w:w="100" w:type="dxa"/>
              <w:bottom w:w="100" w:type="dxa"/>
              <w:right w:w="100" w:type="dxa"/>
            </w:tcMar>
          </w:tcPr>
          <w:p w14:paraId="1C71F296"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5A7412B9"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31FF1FD2" w14:textId="77777777" w:rsidR="00056FE1" w:rsidRDefault="00056FE1">
            <w:pPr>
              <w:widowControl w:val="0"/>
              <w:spacing w:line="240" w:lineRule="auto"/>
            </w:pPr>
          </w:p>
        </w:tc>
      </w:tr>
      <w:tr w:rsidR="00056FE1" w14:paraId="46926422" w14:textId="77777777">
        <w:tc>
          <w:tcPr>
            <w:tcW w:w="4770" w:type="dxa"/>
            <w:shd w:val="clear" w:color="auto" w:fill="434343"/>
            <w:tcMar>
              <w:top w:w="100" w:type="dxa"/>
              <w:left w:w="100" w:type="dxa"/>
              <w:bottom w:w="100" w:type="dxa"/>
              <w:right w:w="100" w:type="dxa"/>
            </w:tcMar>
          </w:tcPr>
          <w:p w14:paraId="47B58540"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license projects openly.</w:t>
            </w:r>
          </w:p>
        </w:tc>
        <w:tc>
          <w:tcPr>
            <w:tcW w:w="1525" w:type="dxa"/>
            <w:shd w:val="clear" w:color="auto" w:fill="auto"/>
            <w:tcMar>
              <w:top w:w="100" w:type="dxa"/>
              <w:left w:w="100" w:type="dxa"/>
              <w:bottom w:w="100" w:type="dxa"/>
              <w:right w:w="100" w:type="dxa"/>
            </w:tcMar>
          </w:tcPr>
          <w:p w14:paraId="19C5C457"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5309FA26"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40CE54A7" w14:textId="77777777" w:rsidR="00056FE1" w:rsidRDefault="00056FE1">
            <w:pPr>
              <w:widowControl w:val="0"/>
              <w:spacing w:line="240" w:lineRule="auto"/>
            </w:pPr>
          </w:p>
        </w:tc>
      </w:tr>
      <w:tr w:rsidR="00056FE1" w14:paraId="1D0F2AD4" w14:textId="77777777">
        <w:tc>
          <w:tcPr>
            <w:tcW w:w="4770" w:type="dxa"/>
            <w:shd w:val="clear" w:color="auto" w:fill="434343"/>
            <w:tcMar>
              <w:top w:w="100" w:type="dxa"/>
              <w:left w:w="100" w:type="dxa"/>
              <w:bottom w:w="100" w:type="dxa"/>
              <w:right w:w="100" w:type="dxa"/>
            </w:tcMar>
          </w:tcPr>
          <w:p w14:paraId="7918418B"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network my projects with others communities that share common interests and passions.</w:t>
            </w:r>
          </w:p>
        </w:tc>
        <w:tc>
          <w:tcPr>
            <w:tcW w:w="1525" w:type="dxa"/>
            <w:shd w:val="clear" w:color="auto" w:fill="auto"/>
            <w:tcMar>
              <w:top w:w="100" w:type="dxa"/>
              <w:left w:w="100" w:type="dxa"/>
              <w:bottom w:w="100" w:type="dxa"/>
              <w:right w:w="100" w:type="dxa"/>
            </w:tcMar>
          </w:tcPr>
          <w:p w14:paraId="32975F7E"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7437311F"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046475FD" w14:textId="77777777" w:rsidR="00056FE1" w:rsidRDefault="00056FE1">
            <w:pPr>
              <w:widowControl w:val="0"/>
              <w:spacing w:line="240" w:lineRule="auto"/>
            </w:pPr>
          </w:p>
        </w:tc>
      </w:tr>
      <w:tr w:rsidR="00056FE1" w14:paraId="0A4B2D32" w14:textId="77777777">
        <w:trPr>
          <w:trHeight w:val="420"/>
        </w:trPr>
        <w:tc>
          <w:tcPr>
            <w:tcW w:w="4770" w:type="dxa"/>
            <w:shd w:val="clear" w:color="auto" w:fill="434343"/>
            <w:tcMar>
              <w:top w:w="100" w:type="dxa"/>
              <w:left w:w="100" w:type="dxa"/>
              <w:bottom w:w="100" w:type="dxa"/>
              <w:right w:w="100" w:type="dxa"/>
            </w:tcMar>
          </w:tcPr>
          <w:p w14:paraId="69EAB82B"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Build for sharing - total points</w:t>
            </w:r>
          </w:p>
        </w:tc>
        <w:tc>
          <w:tcPr>
            <w:tcW w:w="4575" w:type="dxa"/>
            <w:gridSpan w:val="3"/>
            <w:shd w:val="clear" w:color="auto" w:fill="auto"/>
            <w:tcMar>
              <w:top w:w="100" w:type="dxa"/>
              <w:left w:w="100" w:type="dxa"/>
              <w:bottom w:w="100" w:type="dxa"/>
              <w:right w:w="100" w:type="dxa"/>
            </w:tcMar>
          </w:tcPr>
          <w:p w14:paraId="6CA82974"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/10</w:t>
            </w:r>
          </w:p>
        </w:tc>
      </w:tr>
    </w:tbl>
    <w:p w14:paraId="011199C8" w14:textId="77777777" w:rsidR="00056FE1" w:rsidRDefault="008E2177">
      <w:pPr>
        <w:pStyle w:val="Heading2"/>
      </w:pPr>
      <w:bookmarkStart w:id="19" w:name="_qkr03mkmg0yz" w:colFirst="0" w:colLast="0"/>
      <w:bookmarkEnd w:id="19"/>
      <w:r>
        <w:rPr>
          <w:rFonts w:ascii="Fira Sans Condensed" w:eastAsia="Fira Sans Condensed" w:hAnsi="Fira Sans Condensed" w:cs="Fira Sans Condensed"/>
        </w:rPr>
        <w:lastRenderedPageBreak/>
        <w:t>Build for participation &amp; inclusion</w:t>
      </w: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056FE1" w14:paraId="5BCC7816" w14:textId="77777777">
        <w:tc>
          <w:tcPr>
            <w:tcW w:w="4770" w:type="dxa"/>
            <w:shd w:val="clear" w:color="auto" w:fill="CCCCCC"/>
            <w:tcMar>
              <w:top w:w="100" w:type="dxa"/>
              <w:left w:w="100" w:type="dxa"/>
              <w:bottom w:w="100" w:type="dxa"/>
              <w:right w:w="100" w:type="dxa"/>
            </w:tcMar>
          </w:tcPr>
          <w:p w14:paraId="1B452D21"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14:paraId="47E1098E"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14:paraId="1F386544"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14:paraId="5191A750"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056FE1" w14:paraId="6EC39F1D" w14:textId="77777777">
        <w:tc>
          <w:tcPr>
            <w:tcW w:w="4770" w:type="dxa"/>
            <w:shd w:val="clear" w:color="auto" w:fill="434343"/>
            <w:tcMar>
              <w:top w:w="100" w:type="dxa"/>
              <w:left w:w="100" w:type="dxa"/>
              <w:bottom w:w="100" w:type="dxa"/>
              <w:right w:w="100" w:type="dxa"/>
            </w:tcMar>
          </w:tcPr>
          <w:p w14:paraId="4E27BD88"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monitor and manage community interactions in my projects.</w:t>
            </w:r>
          </w:p>
        </w:tc>
        <w:tc>
          <w:tcPr>
            <w:tcW w:w="1525" w:type="dxa"/>
            <w:shd w:val="clear" w:color="auto" w:fill="auto"/>
            <w:tcMar>
              <w:top w:w="100" w:type="dxa"/>
              <w:left w:w="100" w:type="dxa"/>
              <w:bottom w:w="100" w:type="dxa"/>
              <w:right w:w="100" w:type="dxa"/>
            </w:tcMar>
          </w:tcPr>
          <w:p w14:paraId="659EE691"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1C00328D"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4EA017F3" w14:textId="77777777" w:rsidR="00056FE1" w:rsidRDefault="00056FE1">
            <w:pPr>
              <w:widowControl w:val="0"/>
              <w:spacing w:line="240" w:lineRule="auto"/>
            </w:pPr>
          </w:p>
        </w:tc>
      </w:tr>
      <w:tr w:rsidR="00056FE1" w14:paraId="55B44BC7" w14:textId="77777777">
        <w:tc>
          <w:tcPr>
            <w:tcW w:w="4770" w:type="dxa"/>
            <w:shd w:val="clear" w:color="auto" w:fill="434343"/>
            <w:tcMar>
              <w:top w:w="100" w:type="dxa"/>
              <w:left w:w="100" w:type="dxa"/>
              <w:bottom w:w="100" w:type="dxa"/>
              <w:right w:w="100" w:type="dxa"/>
            </w:tcMar>
          </w:tcPr>
          <w:p w14:paraId="61BC1392"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involve contributors and users in governance and decision-making.</w:t>
            </w:r>
          </w:p>
        </w:tc>
        <w:tc>
          <w:tcPr>
            <w:tcW w:w="1525" w:type="dxa"/>
            <w:shd w:val="clear" w:color="auto" w:fill="auto"/>
            <w:tcMar>
              <w:top w:w="100" w:type="dxa"/>
              <w:left w:w="100" w:type="dxa"/>
              <w:bottom w:w="100" w:type="dxa"/>
              <w:right w:w="100" w:type="dxa"/>
            </w:tcMar>
          </w:tcPr>
          <w:p w14:paraId="0747A16F"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6208C72F"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05CE4832" w14:textId="77777777" w:rsidR="00056FE1" w:rsidRDefault="00056FE1">
            <w:pPr>
              <w:widowControl w:val="0"/>
              <w:spacing w:line="240" w:lineRule="auto"/>
            </w:pPr>
          </w:p>
        </w:tc>
      </w:tr>
      <w:tr w:rsidR="00056FE1" w14:paraId="6872444A" w14:textId="77777777">
        <w:tc>
          <w:tcPr>
            <w:tcW w:w="4770" w:type="dxa"/>
            <w:shd w:val="clear" w:color="auto" w:fill="434343"/>
            <w:tcMar>
              <w:top w:w="100" w:type="dxa"/>
              <w:left w:w="100" w:type="dxa"/>
              <w:bottom w:w="100" w:type="dxa"/>
              <w:right w:w="100" w:type="dxa"/>
            </w:tcMar>
          </w:tcPr>
          <w:p w14:paraId="00CBF22E"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develop and share contribution ladders to acknowledge and promote contributors.</w:t>
            </w:r>
          </w:p>
        </w:tc>
        <w:tc>
          <w:tcPr>
            <w:tcW w:w="1525" w:type="dxa"/>
            <w:shd w:val="clear" w:color="auto" w:fill="auto"/>
            <w:tcMar>
              <w:top w:w="100" w:type="dxa"/>
              <w:left w:w="100" w:type="dxa"/>
              <w:bottom w:w="100" w:type="dxa"/>
              <w:right w:w="100" w:type="dxa"/>
            </w:tcMar>
          </w:tcPr>
          <w:p w14:paraId="2B167CDE"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18C1264C"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44E6E1D3" w14:textId="77777777" w:rsidR="00056FE1" w:rsidRDefault="00056FE1">
            <w:pPr>
              <w:widowControl w:val="0"/>
              <w:spacing w:line="240" w:lineRule="auto"/>
            </w:pPr>
          </w:p>
        </w:tc>
      </w:tr>
      <w:tr w:rsidR="00056FE1" w14:paraId="29AB84A9" w14:textId="77777777">
        <w:tc>
          <w:tcPr>
            <w:tcW w:w="4770" w:type="dxa"/>
            <w:shd w:val="clear" w:color="auto" w:fill="434343"/>
            <w:tcMar>
              <w:top w:w="100" w:type="dxa"/>
              <w:left w:w="100" w:type="dxa"/>
              <w:bottom w:w="100" w:type="dxa"/>
              <w:right w:w="100" w:type="dxa"/>
            </w:tcMar>
          </w:tcPr>
          <w:p w14:paraId="02B2AAF2"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share clear community participation guidelines to nurture safe and friendly spaces, online and off.</w:t>
            </w:r>
          </w:p>
        </w:tc>
        <w:tc>
          <w:tcPr>
            <w:tcW w:w="1525" w:type="dxa"/>
            <w:shd w:val="clear" w:color="auto" w:fill="auto"/>
            <w:tcMar>
              <w:top w:w="100" w:type="dxa"/>
              <w:left w:w="100" w:type="dxa"/>
              <w:bottom w:w="100" w:type="dxa"/>
              <w:right w:w="100" w:type="dxa"/>
            </w:tcMar>
          </w:tcPr>
          <w:p w14:paraId="1B54B426"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1B8FCC0F"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7694130B" w14:textId="77777777" w:rsidR="00056FE1" w:rsidRDefault="00056FE1">
            <w:pPr>
              <w:widowControl w:val="0"/>
              <w:spacing w:line="240" w:lineRule="auto"/>
            </w:pPr>
          </w:p>
        </w:tc>
      </w:tr>
      <w:tr w:rsidR="00056FE1" w14:paraId="21A30D21" w14:textId="77777777">
        <w:tc>
          <w:tcPr>
            <w:tcW w:w="4770" w:type="dxa"/>
            <w:shd w:val="clear" w:color="auto" w:fill="434343"/>
            <w:tcMar>
              <w:top w:w="100" w:type="dxa"/>
              <w:left w:w="100" w:type="dxa"/>
              <w:bottom w:w="100" w:type="dxa"/>
              <w:right w:w="100" w:type="dxa"/>
            </w:tcMar>
          </w:tcPr>
          <w:p w14:paraId="340CFE05"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mentor contributors in open leadership and other domain-specific areas.</w:t>
            </w:r>
          </w:p>
        </w:tc>
        <w:tc>
          <w:tcPr>
            <w:tcW w:w="1525" w:type="dxa"/>
            <w:shd w:val="clear" w:color="auto" w:fill="auto"/>
            <w:tcMar>
              <w:top w:w="100" w:type="dxa"/>
              <w:left w:w="100" w:type="dxa"/>
              <w:bottom w:w="100" w:type="dxa"/>
              <w:right w:w="100" w:type="dxa"/>
            </w:tcMar>
          </w:tcPr>
          <w:p w14:paraId="7179C940"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682A885F"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42BE828C" w14:textId="77777777" w:rsidR="00056FE1" w:rsidRDefault="00056FE1">
            <w:pPr>
              <w:widowControl w:val="0"/>
              <w:spacing w:line="240" w:lineRule="auto"/>
            </w:pPr>
          </w:p>
        </w:tc>
      </w:tr>
      <w:tr w:rsidR="00056FE1" w14:paraId="1E1EC8D7" w14:textId="77777777">
        <w:trPr>
          <w:trHeight w:val="420"/>
        </w:trPr>
        <w:tc>
          <w:tcPr>
            <w:tcW w:w="4770" w:type="dxa"/>
            <w:shd w:val="clear" w:color="auto" w:fill="434343"/>
            <w:tcMar>
              <w:top w:w="100" w:type="dxa"/>
              <w:left w:w="100" w:type="dxa"/>
              <w:bottom w:w="100" w:type="dxa"/>
              <w:right w:w="100" w:type="dxa"/>
            </w:tcMar>
          </w:tcPr>
          <w:p w14:paraId="073B5D6B"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Build for participation &amp; inclusion - total points</w:t>
            </w:r>
          </w:p>
        </w:tc>
        <w:tc>
          <w:tcPr>
            <w:tcW w:w="4575" w:type="dxa"/>
            <w:gridSpan w:val="3"/>
            <w:shd w:val="clear" w:color="auto" w:fill="auto"/>
            <w:tcMar>
              <w:top w:w="100" w:type="dxa"/>
              <w:left w:w="100" w:type="dxa"/>
              <w:bottom w:w="100" w:type="dxa"/>
              <w:right w:w="100" w:type="dxa"/>
            </w:tcMar>
          </w:tcPr>
          <w:p w14:paraId="0B7B8EB7"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/10</w:t>
            </w:r>
          </w:p>
        </w:tc>
      </w:tr>
    </w:tbl>
    <w:p w14:paraId="1E0BA917" w14:textId="77777777" w:rsidR="00056FE1" w:rsidRDefault="00056FE1">
      <w:pPr>
        <w:rPr>
          <w:rFonts w:ascii="Fira Sans Condensed" w:eastAsia="Fira Sans Condensed" w:hAnsi="Fira Sans Condensed" w:cs="Fira Sans Condensed"/>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4605"/>
      </w:tblGrid>
      <w:tr w:rsidR="00056FE1" w14:paraId="4A106FB4" w14:textId="77777777">
        <w:tc>
          <w:tcPr>
            <w:tcW w:w="4755" w:type="dxa"/>
            <w:shd w:val="clear" w:color="auto" w:fill="434343"/>
            <w:tcMar>
              <w:top w:w="100" w:type="dxa"/>
              <w:left w:w="100" w:type="dxa"/>
              <w:bottom w:w="100" w:type="dxa"/>
              <w:right w:w="100" w:type="dxa"/>
            </w:tcMar>
          </w:tcPr>
          <w:p w14:paraId="406287AF"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Build - total points</w:t>
            </w:r>
          </w:p>
        </w:tc>
        <w:tc>
          <w:tcPr>
            <w:tcW w:w="4605" w:type="dxa"/>
            <w:shd w:val="clear" w:color="auto" w:fill="auto"/>
            <w:tcMar>
              <w:top w:w="100" w:type="dxa"/>
              <w:left w:w="100" w:type="dxa"/>
              <w:bottom w:w="100" w:type="dxa"/>
              <w:right w:w="100" w:type="dxa"/>
            </w:tcMar>
          </w:tcPr>
          <w:p w14:paraId="1EFC247C"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/30</w:t>
            </w:r>
          </w:p>
        </w:tc>
      </w:tr>
    </w:tbl>
    <w:p w14:paraId="739A313E" w14:textId="77777777" w:rsidR="00056FE1" w:rsidRDefault="008E2177">
      <w:pPr>
        <w:pStyle w:val="Heading2"/>
        <w:rPr>
          <w:rFonts w:ascii="Fira Sans Condensed" w:eastAsia="Fira Sans Condensed" w:hAnsi="Fira Sans Condensed" w:cs="Fira Sans Condensed"/>
        </w:rPr>
      </w:pPr>
      <w:bookmarkStart w:id="20" w:name="_80ytnmv63tf6" w:colFirst="0" w:colLast="0"/>
      <w:bookmarkEnd w:id="20"/>
      <w:r>
        <w:rPr>
          <w:rFonts w:ascii="Fira Sans Condensed" w:eastAsia="Fira Sans Condensed" w:hAnsi="Fira Sans Condensed" w:cs="Fira Sans Condensed"/>
        </w:rPr>
        <w:t>Interpreting your build score</w:t>
      </w:r>
    </w:p>
    <w:p w14:paraId="7D600417" w14:textId="77777777" w:rsidR="00056FE1" w:rsidRDefault="008E2177">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15 or below, build might be an area of growth for you. </w:t>
      </w:r>
    </w:p>
    <w:p w14:paraId="6789EE33" w14:textId="77777777" w:rsidR="00056FE1" w:rsidRDefault="008E2177">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between 16 and 22, there might be specific parts of your build practice you’d like to improve. </w:t>
      </w:r>
    </w:p>
    <w:p w14:paraId="31840082" w14:textId="77777777" w:rsidR="00056FE1" w:rsidRDefault="008E2177">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23 or above, build might be an open leadership strength for you. </w:t>
      </w:r>
    </w:p>
    <w:p w14:paraId="301436DF" w14:textId="77777777" w:rsidR="00056FE1" w:rsidRDefault="008E2177">
      <w:pPr>
        <w:pStyle w:val="Heading1"/>
        <w:rPr>
          <w:rFonts w:ascii="Zilla Slab" w:eastAsia="Zilla Slab" w:hAnsi="Zilla Slab" w:cs="Zilla Slab"/>
          <w:color w:val="FFFFFF"/>
          <w:highlight w:val="black"/>
        </w:rPr>
      </w:pPr>
      <w:bookmarkStart w:id="21" w:name="_tb3zzq7chwmc" w:colFirst="0" w:colLast="0"/>
      <w:bookmarkEnd w:id="21"/>
      <w:r>
        <w:rPr>
          <w:rFonts w:ascii="Zilla Slab" w:eastAsia="Zilla Slab" w:hAnsi="Zilla Slab" w:cs="Zilla Slab"/>
          <w:color w:val="FFFFFF"/>
          <w:highlight w:val="black"/>
        </w:rPr>
        <w:t>Empower</w:t>
      </w:r>
    </w:p>
    <w:p w14:paraId="1289D2F8" w14:textId="77777777" w:rsidR="00056FE1" w:rsidRDefault="008E2177">
      <w:pPr>
        <w:pStyle w:val="Heading2"/>
      </w:pPr>
      <w:bookmarkStart w:id="22" w:name="_3cl8aaocvvlm" w:colFirst="0" w:colLast="0"/>
      <w:bookmarkEnd w:id="22"/>
      <w:r>
        <w:rPr>
          <w:rFonts w:ascii="Fira Sans Condensed" w:eastAsia="Fira Sans Condensed" w:hAnsi="Fira Sans Condensed" w:cs="Fira Sans Condensed"/>
        </w:rPr>
        <w:t>Empower for understanding</w:t>
      </w: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056FE1" w14:paraId="5F17A8A8" w14:textId="77777777">
        <w:tc>
          <w:tcPr>
            <w:tcW w:w="4770" w:type="dxa"/>
            <w:shd w:val="clear" w:color="auto" w:fill="CCCCCC"/>
            <w:tcMar>
              <w:top w:w="100" w:type="dxa"/>
              <w:left w:w="100" w:type="dxa"/>
              <w:bottom w:w="100" w:type="dxa"/>
              <w:right w:w="100" w:type="dxa"/>
            </w:tcMar>
          </w:tcPr>
          <w:p w14:paraId="4C6F3249"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14:paraId="60E8EB37"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14:paraId="62948EDF"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14:paraId="7839DE72"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056FE1" w14:paraId="6A708EF2" w14:textId="77777777">
        <w:tc>
          <w:tcPr>
            <w:tcW w:w="4770" w:type="dxa"/>
            <w:shd w:val="clear" w:color="auto" w:fill="434343"/>
            <w:tcMar>
              <w:top w:w="100" w:type="dxa"/>
              <w:left w:w="100" w:type="dxa"/>
              <w:bottom w:w="100" w:type="dxa"/>
              <w:right w:w="100" w:type="dxa"/>
            </w:tcMar>
          </w:tcPr>
          <w:p w14:paraId="29AE2ECB"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make sure to check myself frequently to maintain integrity.</w:t>
            </w:r>
          </w:p>
        </w:tc>
        <w:tc>
          <w:tcPr>
            <w:tcW w:w="1525" w:type="dxa"/>
            <w:shd w:val="clear" w:color="auto" w:fill="auto"/>
            <w:tcMar>
              <w:top w:w="100" w:type="dxa"/>
              <w:left w:w="100" w:type="dxa"/>
              <w:bottom w:w="100" w:type="dxa"/>
              <w:right w:w="100" w:type="dxa"/>
            </w:tcMar>
          </w:tcPr>
          <w:p w14:paraId="1A45DB98"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05061264"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54FC3455" w14:textId="77777777" w:rsidR="00056FE1" w:rsidRDefault="00056FE1">
            <w:pPr>
              <w:widowControl w:val="0"/>
              <w:spacing w:line="240" w:lineRule="auto"/>
            </w:pPr>
          </w:p>
        </w:tc>
      </w:tr>
      <w:tr w:rsidR="00056FE1" w14:paraId="6CCDABFA" w14:textId="77777777">
        <w:tc>
          <w:tcPr>
            <w:tcW w:w="4770" w:type="dxa"/>
            <w:shd w:val="clear" w:color="auto" w:fill="434343"/>
            <w:tcMar>
              <w:top w:w="100" w:type="dxa"/>
              <w:left w:w="100" w:type="dxa"/>
              <w:bottom w:w="100" w:type="dxa"/>
              <w:right w:w="100" w:type="dxa"/>
            </w:tcMar>
          </w:tcPr>
          <w:p w14:paraId="7B28D398"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carry and hold clarity of vision and purpose for my projects.</w:t>
            </w:r>
          </w:p>
        </w:tc>
        <w:tc>
          <w:tcPr>
            <w:tcW w:w="1525" w:type="dxa"/>
            <w:shd w:val="clear" w:color="auto" w:fill="auto"/>
            <w:tcMar>
              <w:top w:w="100" w:type="dxa"/>
              <w:left w:w="100" w:type="dxa"/>
              <w:bottom w:w="100" w:type="dxa"/>
              <w:right w:w="100" w:type="dxa"/>
            </w:tcMar>
          </w:tcPr>
          <w:p w14:paraId="684A6DD2"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0A63F805"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382E8C6B" w14:textId="77777777" w:rsidR="00056FE1" w:rsidRDefault="00056FE1">
            <w:pPr>
              <w:widowControl w:val="0"/>
              <w:spacing w:line="240" w:lineRule="auto"/>
            </w:pPr>
          </w:p>
        </w:tc>
      </w:tr>
      <w:tr w:rsidR="00056FE1" w14:paraId="51B9D4E3" w14:textId="77777777">
        <w:tc>
          <w:tcPr>
            <w:tcW w:w="4770" w:type="dxa"/>
            <w:shd w:val="clear" w:color="auto" w:fill="434343"/>
            <w:tcMar>
              <w:top w:w="100" w:type="dxa"/>
              <w:left w:w="100" w:type="dxa"/>
              <w:bottom w:w="100" w:type="dxa"/>
              <w:right w:w="100" w:type="dxa"/>
            </w:tcMar>
          </w:tcPr>
          <w:p w14:paraId="294B7E1F"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 xml:space="preserve">I remain curious, thankful for feedback, and </w:t>
            </w:r>
            <w:r>
              <w:rPr>
                <w:rFonts w:ascii="Fira Sans Condensed" w:eastAsia="Fira Sans Condensed" w:hAnsi="Fira Sans Condensed" w:cs="Fira Sans Condensed"/>
                <w:color w:val="FFFFFF"/>
              </w:rPr>
              <w:lastRenderedPageBreak/>
              <w:t>dedicated to improvement.</w:t>
            </w:r>
          </w:p>
        </w:tc>
        <w:tc>
          <w:tcPr>
            <w:tcW w:w="1525" w:type="dxa"/>
            <w:shd w:val="clear" w:color="auto" w:fill="auto"/>
            <w:tcMar>
              <w:top w:w="100" w:type="dxa"/>
              <w:left w:w="100" w:type="dxa"/>
              <w:bottom w:w="100" w:type="dxa"/>
              <w:right w:w="100" w:type="dxa"/>
            </w:tcMar>
          </w:tcPr>
          <w:p w14:paraId="50323F1B"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32ABD277"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04B5E90A" w14:textId="77777777" w:rsidR="00056FE1" w:rsidRDefault="00056FE1">
            <w:pPr>
              <w:widowControl w:val="0"/>
              <w:spacing w:line="240" w:lineRule="auto"/>
            </w:pPr>
          </w:p>
        </w:tc>
      </w:tr>
      <w:tr w:rsidR="00056FE1" w14:paraId="00E6DB6F" w14:textId="77777777">
        <w:trPr>
          <w:trHeight w:val="420"/>
        </w:trPr>
        <w:tc>
          <w:tcPr>
            <w:tcW w:w="4770" w:type="dxa"/>
            <w:shd w:val="clear" w:color="auto" w:fill="434343"/>
            <w:tcMar>
              <w:top w:w="100" w:type="dxa"/>
              <w:left w:w="100" w:type="dxa"/>
              <w:bottom w:w="100" w:type="dxa"/>
              <w:right w:w="100" w:type="dxa"/>
            </w:tcMar>
          </w:tcPr>
          <w:p w14:paraId="6128E167"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Empower for understanding - total points</w:t>
            </w:r>
          </w:p>
        </w:tc>
        <w:tc>
          <w:tcPr>
            <w:tcW w:w="4575" w:type="dxa"/>
            <w:gridSpan w:val="3"/>
            <w:shd w:val="clear" w:color="auto" w:fill="auto"/>
            <w:tcMar>
              <w:top w:w="100" w:type="dxa"/>
              <w:left w:w="100" w:type="dxa"/>
              <w:bottom w:w="100" w:type="dxa"/>
              <w:right w:w="100" w:type="dxa"/>
            </w:tcMar>
          </w:tcPr>
          <w:p w14:paraId="785C1D8E"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/6</w:t>
            </w:r>
          </w:p>
        </w:tc>
      </w:tr>
    </w:tbl>
    <w:p w14:paraId="337CD4C4" w14:textId="77777777" w:rsidR="00056FE1" w:rsidRDefault="008E2177">
      <w:pPr>
        <w:pStyle w:val="Heading2"/>
      </w:pPr>
      <w:bookmarkStart w:id="23" w:name="_ia7ngk30gjwx" w:colFirst="0" w:colLast="0"/>
      <w:bookmarkEnd w:id="23"/>
      <w:r>
        <w:rPr>
          <w:rFonts w:ascii="Fira Sans Condensed" w:eastAsia="Fira Sans Condensed" w:hAnsi="Fira Sans Condensed" w:cs="Fira Sans Condensed"/>
        </w:rPr>
        <w:t>Empower for sharing</w:t>
      </w: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056FE1" w14:paraId="3C41B0E2" w14:textId="77777777">
        <w:tc>
          <w:tcPr>
            <w:tcW w:w="4770" w:type="dxa"/>
            <w:shd w:val="clear" w:color="auto" w:fill="CCCCCC"/>
            <w:tcMar>
              <w:top w:w="100" w:type="dxa"/>
              <w:left w:w="100" w:type="dxa"/>
              <w:bottom w:w="100" w:type="dxa"/>
              <w:right w:w="100" w:type="dxa"/>
            </w:tcMar>
          </w:tcPr>
          <w:p w14:paraId="56FB39D2"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14:paraId="7EE611BA"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14:paraId="5B430C66"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14:paraId="363F7A40"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056FE1" w14:paraId="2912F309" w14:textId="77777777">
        <w:tc>
          <w:tcPr>
            <w:tcW w:w="4770" w:type="dxa"/>
            <w:shd w:val="clear" w:color="auto" w:fill="434343"/>
            <w:tcMar>
              <w:top w:w="100" w:type="dxa"/>
              <w:left w:w="100" w:type="dxa"/>
              <w:bottom w:w="100" w:type="dxa"/>
              <w:right w:w="100" w:type="dxa"/>
            </w:tcMar>
          </w:tcPr>
          <w:p w14:paraId="3F2B9A74"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match contributors with work that fulfills and inspires them.</w:t>
            </w:r>
          </w:p>
        </w:tc>
        <w:tc>
          <w:tcPr>
            <w:tcW w:w="1525" w:type="dxa"/>
            <w:shd w:val="clear" w:color="auto" w:fill="auto"/>
            <w:tcMar>
              <w:top w:w="100" w:type="dxa"/>
              <w:left w:w="100" w:type="dxa"/>
              <w:bottom w:w="100" w:type="dxa"/>
              <w:right w:w="100" w:type="dxa"/>
            </w:tcMar>
          </w:tcPr>
          <w:p w14:paraId="06D13181"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2264E1C7"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133666D0" w14:textId="77777777" w:rsidR="00056FE1" w:rsidRDefault="00056FE1">
            <w:pPr>
              <w:widowControl w:val="0"/>
              <w:spacing w:line="240" w:lineRule="auto"/>
            </w:pPr>
          </w:p>
        </w:tc>
      </w:tr>
      <w:tr w:rsidR="00056FE1" w14:paraId="10B5A7C8" w14:textId="77777777">
        <w:tc>
          <w:tcPr>
            <w:tcW w:w="4770" w:type="dxa"/>
            <w:shd w:val="clear" w:color="auto" w:fill="434343"/>
            <w:tcMar>
              <w:top w:w="100" w:type="dxa"/>
              <w:left w:w="100" w:type="dxa"/>
              <w:bottom w:w="100" w:type="dxa"/>
              <w:right w:w="100" w:type="dxa"/>
            </w:tcMar>
          </w:tcPr>
          <w:p w14:paraId="57025FF5"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welcome challenges to my assumptions and ways of doing things and make it safe for contributors to be honest with me.</w:t>
            </w:r>
          </w:p>
        </w:tc>
        <w:tc>
          <w:tcPr>
            <w:tcW w:w="1525" w:type="dxa"/>
            <w:shd w:val="clear" w:color="auto" w:fill="auto"/>
            <w:tcMar>
              <w:top w:w="100" w:type="dxa"/>
              <w:left w:w="100" w:type="dxa"/>
              <w:bottom w:w="100" w:type="dxa"/>
              <w:right w:w="100" w:type="dxa"/>
            </w:tcMar>
          </w:tcPr>
          <w:p w14:paraId="112822FB"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4BD2BD04"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6EAA2761" w14:textId="77777777" w:rsidR="00056FE1" w:rsidRDefault="00056FE1">
            <w:pPr>
              <w:widowControl w:val="0"/>
              <w:spacing w:line="240" w:lineRule="auto"/>
            </w:pPr>
          </w:p>
        </w:tc>
      </w:tr>
      <w:tr w:rsidR="00056FE1" w14:paraId="5062D26E" w14:textId="77777777">
        <w:tc>
          <w:tcPr>
            <w:tcW w:w="4770" w:type="dxa"/>
            <w:shd w:val="clear" w:color="auto" w:fill="434343"/>
            <w:tcMar>
              <w:top w:w="100" w:type="dxa"/>
              <w:left w:w="100" w:type="dxa"/>
              <w:bottom w:w="100" w:type="dxa"/>
              <w:right w:w="100" w:type="dxa"/>
            </w:tcMar>
          </w:tcPr>
          <w:p w14:paraId="23F25A95"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take time for self-care to prevent burnout and encourage others to do the same.</w:t>
            </w:r>
          </w:p>
        </w:tc>
        <w:tc>
          <w:tcPr>
            <w:tcW w:w="1525" w:type="dxa"/>
            <w:shd w:val="clear" w:color="auto" w:fill="auto"/>
            <w:tcMar>
              <w:top w:w="100" w:type="dxa"/>
              <w:left w:w="100" w:type="dxa"/>
              <w:bottom w:w="100" w:type="dxa"/>
              <w:right w:w="100" w:type="dxa"/>
            </w:tcMar>
          </w:tcPr>
          <w:p w14:paraId="2389BF14"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76741789"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5EB7E897" w14:textId="77777777" w:rsidR="00056FE1" w:rsidRDefault="00056FE1">
            <w:pPr>
              <w:widowControl w:val="0"/>
              <w:spacing w:line="240" w:lineRule="auto"/>
            </w:pPr>
          </w:p>
        </w:tc>
      </w:tr>
      <w:tr w:rsidR="00056FE1" w14:paraId="1585E3BC" w14:textId="77777777">
        <w:trPr>
          <w:trHeight w:val="420"/>
        </w:trPr>
        <w:tc>
          <w:tcPr>
            <w:tcW w:w="4770" w:type="dxa"/>
            <w:shd w:val="clear" w:color="auto" w:fill="434343"/>
            <w:tcMar>
              <w:top w:w="100" w:type="dxa"/>
              <w:left w:w="100" w:type="dxa"/>
              <w:bottom w:w="100" w:type="dxa"/>
              <w:right w:w="100" w:type="dxa"/>
            </w:tcMar>
          </w:tcPr>
          <w:p w14:paraId="7A2F9D2D"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Empower for sharing - total points</w:t>
            </w:r>
          </w:p>
        </w:tc>
        <w:tc>
          <w:tcPr>
            <w:tcW w:w="4575" w:type="dxa"/>
            <w:gridSpan w:val="3"/>
            <w:shd w:val="clear" w:color="auto" w:fill="auto"/>
            <w:tcMar>
              <w:top w:w="100" w:type="dxa"/>
              <w:left w:w="100" w:type="dxa"/>
              <w:bottom w:w="100" w:type="dxa"/>
              <w:right w:w="100" w:type="dxa"/>
            </w:tcMar>
          </w:tcPr>
          <w:p w14:paraId="0FADB1AD"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/6</w:t>
            </w:r>
          </w:p>
        </w:tc>
      </w:tr>
    </w:tbl>
    <w:p w14:paraId="4C7E6B61" w14:textId="77777777" w:rsidR="00056FE1" w:rsidRDefault="008E2177">
      <w:pPr>
        <w:pStyle w:val="Heading2"/>
      </w:pPr>
      <w:bookmarkStart w:id="24" w:name="_t09b2eegmvxw" w:colFirst="0" w:colLast="0"/>
      <w:bookmarkEnd w:id="24"/>
      <w:r>
        <w:rPr>
          <w:rFonts w:ascii="Fira Sans Condensed" w:eastAsia="Fira Sans Condensed" w:hAnsi="Fira Sans Condensed" w:cs="Fira Sans Condensed"/>
        </w:rPr>
        <w:t>Empower for participation &amp; inclusion</w:t>
      </w: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1525"/>
        <w:gridCol w:w="1525"/>
        <w:gridCol w:w="1525"/>
      </w:tblGrid>
      <w:tr w:rsidR="00056FE1" w14:paraId="7C799194" w14:textId="77777777">
        <w:tc>
          <w:tcPr>
            <w:tcW w:w="4770" w:type="dxa"/>
            <w:shd w:val="clear" w:color="auto" w:fill="CCCCCC"/>
            <w:tcMar>
              <w:top w:w="100" w:type="dxa"/>
              <w:left w:w="100" w:type="dxa"/>
              <w:bottom w:w="100" w:type="dxa"/>
              <w:right w:w="100" w:type="dxa"/>
            </w:tcMar>
          </w:tcPr>
          <w:p w14:paraId="28EA380A"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Item</w:t>
            </w:r>
          </w:p>
        </w:tc>
        <w:tc>
          <w:tcPr>
            <w:tcW w:w="1525" w:type="dxa"/>
            <w:shd w:val="clear" w:color="auto" w:fill="CCCCCC"/>
            <w:tcMar>
              <w:top w:w="100" w:type="dxa"/>
              <w:left w:w="100" w:type="dxa"/>
              <w:bottom w:w="100" w:type="dxa"/>
              <w:right w:w="100" w:type="dxa"/>
            </w:tcMar>
          </w:tcPr>
          <w:p w14:paraId="3C749C45"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Often (2)</w:t>
            </w:r>
          </w:p>
        </w:tc>
        <w:tc>
          <w:tcPr>
            <w:tcW w:w="1525" w:type="dxa"/>
            <w:shd w:val="clear" w:color="auto" w:fill="CCCCCC"/>
            <w:tcMar>
              <w:top w:w="100" w:type="dxa"/>
              <w:left w:w="100" w:type="dxa"/>
              <w:bottom w:w="100" w:type="dxa"/>
              <w:right w:w="100" w:type="dxa"/>
            </w:tcMar>
          </w:tcPr>
          <w:p w14:paraId="609BC53A"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Sometimes (1)</w:t>
            </w:r>
          </w:p>
        </w:tc>
        <w:tc>
          <w:tcPr>
            <w:tcW w:w="1525" w:type="dxa"/>
            <w:shd w:val="clear" w:color="auto" w:fill="CCCCCC"/>
            <w:tcMar>
              <w:top w:w="100" w:type="dxa"/>
              <w:left w:w="100" w:type="dxa"/>
              <w:bottom w:w="100" w:type="dxa"/>
              <w:right w:w="100" w:type="dxa"/>
            </w:tcMar>
          </w:tcPr>
          <w:p w14:paraId="52EA2AD2" w14:textId="77777777" w:rsidR="00056FE1" w:rsidRDefault="008E2177">
            <w:pPr>
              <w:widowControl w:val="0"/>
              <w:spacing w:line="240" w:lineRule="auto"/>
              <w:jc w:val="center"/>
              <w:rPr>
                <w:rFonts w:ascii="Fira Sans Condensed" w:eastAsia="Fira Sans Condensed" w:hAnsi="Fira Sans Condensed" w:cs="Fira Sans Condensed"/>
                <w:b/>
              </w:rPr>
            </w:pPr>
            <w:r>
              <w:rPr>
                <w:rFonts w:ascii="Fira Sans Condensed" w:eastAsia="Fira Sans Condensed" w:hAnsi="Fira Sans Condensed" w:cs="Fira Sans Condensed"/>
                <w:b/>
              </w:rPr>
              <w:t>Seldom (0)</w:t>
            </w:r>
          </w:p>
        </w:tc>
      </w:tr>
      <w:tr w:rsidR="00056FE1" w14:paraId="548B70CF" w14:textId="77777777">
        <w:tc>
          <w:tcPr>
            <w:tcW w:w="4770" w:type="dxa"/>
            <w:shd w:val="clear" w:color="auto" w:fill="434343"/>
            <w:tcMar>
              <w:top w:w="100" w:type="dxa"/>
              <w:left w:w="100" w:type="dxa"/>
              <w:bottom w:w="100" w:type="dxa"/>
              <w:right w:w="100" w:type="dxa"/>
            </w:tcMar>
          </w:tcPr>
          <w:p w14:paraId="5ED2CC0E"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make it safe to fail and expect myself and others to learn from failure.</w:t>
            </w:r>
          </w:p>
        </w:tc>
        <w:tc>
          <w:tcPr>
            <w:tcW w:w="1525" w:type="dxa"/>
            <w:shd w:val="clear" w:color="auto" w:fill="auto"/>
            <w:tcMar>
              <w:top w:w="100" w:type="dxa"/>
              <w:left w:w="100" w:type="dxa"/>
              <w:bottom w:w="100" w:type="dxa"/>
              <w:right w:w="100" w:type="dxa"/>
            </w:tcMar>
          </w:tcPr>
          <w:p w14:paraId="57EB2780"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73574159"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7572EA17" w14:textId="77777777" w:rsidR="00056FE1" w:rsidRDefault="00056FE1">
            <w:pPr>
              <w:widowControl w:val="0"/>
              <w:spacing w:line="240" w:lineRule="auto"/>
            </w:pPr>
          </w:p>
        </w:tc>
      </w:tr>
      <w:tr w:rsidR="00056FE1" w14:paraId="76E9A76F" w14:textId="77777777">
        <w:tc>
          <w:tcPr>
            <w:tcW w:w="4770" w:type="dxa"/>
            <w:shd w:val="clear" w:color="auto" w:fill="434343"/>
            <w:tcMar>
              <w:top w:w="100" w:type="dxa"/>
              <w:left w:w="100" w:type="dxa"/>
              <w:bottom w:w="100" w:type="dxa"/>
              <w:right w:w="100" w:type="dxa"/>
            </w:tcMar>
          </w:tcPr>
          <w:p w14:paraId="0473AA2B"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protect the physical, emotional, and mental well-being of contributors.</w:t>
            </w:r>
          </w:p>
        </w:tc>
        <w:tc>
          <w:tcPr>
            <w:tcW w:w="1525" w:type="dxa"/>
            <w:shd w:val="clear" w:color="auto" w:fill="auto"/>
            <w:tcMar>
              <w:top w:w="100" w:type="dxa"/>
              <w:left w:w="100" w:type="dxa"/>
              <w:bottom w:w="100" w:type="dxa"/>
              <w:right w:w="100" w:type="dxa"/>
            </w:tcMar>
          </w:tcPr>
          <w:p w14:paraId="6453D57D"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7F31FA24"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3B564033" w14:textId="77777777" w:rsidR="00056FE1" w:rsidRDefault="00056FE1">
            <w:pPr>
              <w:widowControl w:val="0"/>
              <w:spacing w:line="240" w:lineRule="auto"/>
            </w:pPr>
          </w:p>
        </w:tc>
      </w:tr>
      <w:tr w:rsidR="00056FE1" w14:paraId="417CAA8C" w14:textId="77777777">
        <w:tc>
          <w:tcPr>
            <w:tcW w:w="4770" w:type="dxa"/>
            <w:shd w:val="clear" w:color="auto" w:fill="434343"/>
            <w:tcMar>
              <w:top w:w="100" w:type="dxa"/>
              <w:left w:w="100" w:type="dxa"/>
              <w:bottom w:w="100" w:type="dxa"/>
              <w:right w:w="100" w:type="dxa"/>
            </w:tcMar>
          </w:tcPr>
          <w:p w14:paraId="7CC95564"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I create multiple, inclusive pathways to participate in my projects and celebrate the accomplishments of people from all the forms of diversity we hold together.</w:t>
            </w:r>
          </w:p>
        </w:tc>
        <w:tc>
          <w:tcPr>
            <w:tcW w:w="1525" w:type="dxa"/>
            <w:shd w:val="clear" w:color="auto" w:fill="auto"/>
            <w:tcMar>
              <w:top w:w="100" w:type="dxa"/>
              <w:left w:w="100" w:type="dxa"/>
              <w:bottom w:w="100" w:type="dxa"/>
              <w:right w:w="100" w:type="dxa"/>
            </w:tcMar>
          </w:tcPr>
          <w:p w14:paraId="52DDD823"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23B98577" w14:textId="77777777" w:rsidR="00056FE1" w:rsidRDefault="00056FE1">
            <w:pPr>
              <w:widowControl w:val="0"/>
              <w:spacing w:line="240" w:lineRule="auto"/>
            </w:pPr>
          </w:p>
        </w:tc>
        <w:tc>
          <w:tcPr>
            <w:tcW w:w="1525" w:type="dxa"/>
            <w:shd w:val="clear" w:color="auto" w:fill="auto"/>
            <w:tcMar>
              <w:top w:w="100" w:type="dxa"/>
              <w:left w:w="100" w:type="dxa"/>
              <w:bottom w:w="100" w:type="dxa"/>
              <w:right w:w="100" w:type="dxa"/>
            </w:tcMar>
          </w:tcPr>
          <w:p w14:paraId="1F41FC66" w14:textId="77777777" w:rsidR="00056FE1" w:rsidRDefault="00056FE1">
            <w:pPr>
              <w:widowControl w:val="0"/>
              <w:spacing w:line="240" w:lineRule="auto"/>
            </w:pPr>
          </w:p>
        </w:tc>
      </w:tr>
      <w:tr w:rsidR="00056FE1" w14:paraId="29B46250" w14:textId="77777777">
        <w:trPr>
          <w:trHeight w:val="420"/>
        </w:trPr>
        <w:tc>
          <w:tcPr>
            <w:tcW w:w="4770" w:type="dxa"/>
            <w:shd w:val="clear" w:color="auto" w:fill="434343"/>
            <w:tcMar>
              <w:top w:w="100" w:type="dxa"/>
              <w:left w:w="100" w:type="dxa"/>
              <w:bottom w:w="100" w:type="dxa"/>
              <w:right w:w="100" w:type="dxa"/>
            </w:tcMar>
          </w:tcPr>
          <w:p w14:paraId="66A7A05D"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Empower for participation &amp; inclusion - total points</w:t>
            </w:r>
          </w:p>
        </w:tc>
        <w:tc>
          <w:tcPr>
            <w:tcW w:w="4575" w:type="dxa"/>
            <w:gridSpan w:val="3"/>
            <w:shd w:val="clear" w:color="auto" w:fill="auto"/>
            <w:tcMar>
              <w:top w:w="100" w:type="dxa"/>
              <w:left w:w="100" w:type="dxa"/>
              <w:bottom w:w="100" w:type="dxa"/>
              <w:right w:w="100" w:type="dxa"/>
            </w:tcMar>
          </w:tcPr>
          <w:p w14:paraId="47BFF204"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/6</w:t>
            </w:r>
          </w:p>
        </w:tc>
      </w:tr>
    </w:tbl>
    <w:p w14:paraId="082C6F42" w14:textId="77777777" w:rsidR="00056FE1" w:rsidRDefault="00056FE1">
      <w:pPr>
        <w:rPr>
          <w:rFonts w:ascii="Fira Sans Condensed" w:eastAsia="Fira Sans Condensed" w:hAnsi="Fira Sans Condensed" w:cs="Fira Sans Condensed"/>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4605"/>
      </w:tblGrid>
      <w:tr w:rsidR="00056FE1" w14:paraId="511603A6" w14:textId="77777777">
        <w:tc>
          <w:tcPr>
            <w:tcW w:w="4755" w:type="dxa"/>
            <w:shd w:val="clear" w:color="auto" w:fill="434343"/>
            <w:tcMar>
              <w:top w:w="100" w:type="dxa"/>
              <w:left w:w="100" w:type="dxa"/>
              <w:bottom w:w="100" w:type="dxa"/>
              <w:right w:w="100" w:type="dxa"/>
            </w:tcMar>
          </w:tcPr>
          <w:p w14:paraId="2BB4E270"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Build - total points</w:t>
            </w:r>
          </w:p>
        </w:tc>
        <w:tc>
          <w:tcPr>
            <w:tcW w:w="4605" w:type="dxa"/>
            <w:shd w:val="clear" w:color="auto" w:fill="auto"/>
            <w:tcMar>
              <w:top w:w="100" w:type="dxa"/>
              <w:left w:w="100" w:type="dxa"/>
              <w:bottom w:w="100" w:type="dxa"/>
              <w:right w:w="100" w:type="dxa"/>
            </w:tcMar>
          </w:tcPr>
          <w:p w14:paraId="555FA3A6"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/18</w:t>
            </w:r>
          </w:p>
        </w:tc>
      </w:tr>
    </w:tbl>
    <w:p w14:paraId="5496EA2B" w14:textId="77777777" w:rsidR="00056FE1" w:rsidRDefault="008E2177">
      <w:pPr>
        <w:pStyle w:val="Heading2"/>
        <w:rPr>
          <w:rFonts w:ascii="Fira Sans Condensed" w:eastAsia="Fira Sans Condensed" w:hAnsi="Fira Sans Condensed" w:cs="Fira Sans Condensed"/>
        </w:rPr>
      </w:pPr>
      <w:bookmarkStart w:id="25" w:name="_1wonvugl1nxn" w:colFirst="0" w:colLast="0"/>
      <w:bookmarkEnd w:id="25"/>
      <w:r>
        <w:rPr>
          <w:rFonts w:ascii="Fira Sans Condensed" w:eastAsia="Fira Sans Condensed" w:hAnsi="Fira Sans Condensed" w:cs="Fira Sans Condensed"/>
        </w:rPr>
        <w:t>Interpreting your empower score</w:t>
      </w:r>
    </w:p>
    <w:p w14:paraId="3CA25EEB" w14:textId="77777777" w:rsidR="00056FE1" w:rsidRDefault="008E2177">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9 or below, empower might be an area of growth for you. </w:t>
      </w:r>
    </w:p>
    <w:p w14:paraId="3C203B68" w14:textId="77777777" w:rsidR="00056FE1" w:rsidRDefault="008E2177">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lastRenderedPageBreak/>
        <w:t xml:space="preserve">If you scored between 10 and 13, there might be specific parts of your empower practice you’d like to improve. </w:t>
      </w:r>
    </w:p>
    <w:p w14:paraId="3B93DD0C" w14:textId="77777777" w:rsidR="00056FE1" w:rsidRDefault="008E2177">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14 or above, empower might be an open leadership strength for you. </w:t>
      </w:r>
    </w:p>
    <w:p w14:paraId="3293EE27" w14:textId="77777777" w:rsidR="00056FE1" w:rsidRDefault="008E2177">
      <w:pPr>
        <w:pStyle w:val="Heading1"/>
        <w:rPr>
          <w:rFonts w:ascii="Zilla Slab" w:eastAsia="Zilla Slab" w:hAnsi="Zilla Slab" w:cs="Zilla Slab"/>
          <w:color w:val="FFFFFF"/>
          <w:highlight w:val="black"/>
        </w:rPr>
      </w:pPr>
      <w:bookmarkStart w:id="26" w:name="_z8jq6brj52t9" w:colFirst="0" w:colLast="0"/>
      <w:bookmarkEnd w:id="26"/>
      <w:r>
        <w:rPr>
          <w:rFonts w:ascii="Zilla Slab" w:eastAsia="Zilla Slab" w:hAnsi="Zilla Slab" w:cs="Zilla Slab"/>
          <w:color w:val="FFFFFF"/>
          <w:highlight w:val="black"/>
        </w:rPr>
        <w:t>Overall score</w:t>
      </w:r>
    </w:p>
    <w:p w14:paraId="70240B02" w14:textId="77777777" w:rsidR="00056FE1" w:rsidRDefault="00056FE1"/>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6FE1" w14:paraId="5B6F350A" w14:textId="77777777">
        <w:tc>
          <w:tcPr>
            <w:tcW w:w="4680" w:type="dxa"/>
            <w:shd w:val="clear" w:color="auto" w:fill="434343"/>
            <w:tcMar>
              <w:top w:w="100" w:type="dxa"/>
              <w:left w:w="100" w:type="dxa"/>
              <w:bottom w:w="100" w:type="dxa"/>
              <w:right w:w="100" w:type="dxa"/>
            </w:tcMar>
          </w:tcPr>
          <w:p w14:paraId="31C73873" w14:textId="77777777" w:rsidR="00056FE1" w:rsidRDefault="008E2177">
            <w:pPr>
              <w:widowControl w:val="0"/>
              <w:spacing w:line="240" w:lineRule="auto"/>
              <w:rPr>
                <w:rFonts w:ascii="Fira Sans Condensed" w:eastAsia="Fira Sans Condensed" w:hAnsi="Fira Sans Condensed" w:cs="Fira Sans Condensed"/>
                <w:color w:val="FFFFFF"/>
              </w:rPr>
            </w:pPr>
            <w:r>
              <w:rPr>
                <w:rFonts w:ascii="Fira Sans Condensed" w:eastAsia="Fira Sans Condensed" w:hAnsi="Fira Sans Condensed" w:cs="Fira Sans Condensed"/>
                <w:color w:val="FFFFFF"/>
              </w:rPr>
              <w:t>My overall score (design + build + empower)</w:t>
            </w:r>
          </w:p>
        </w:tc>
        <w:tc>
          <w:tcPr>
            <w:tcW w:w="4680" w:type="dxa"/>
            <w:shd w:val="clear" w:color="auto" w:fill="auto"/>
            <w:tcMar>
              <w:top w:w="100" w:type="dxa"/>
              <w:left w:w="100" w:type="dxa"/>
              <w:bottom w:w="100" w:type="dxa"/>
              <w:right w:w="100" w:type="dxa"/>
            </w:tcMar>
          </w:tcPr>
          <w:p w14:paraId="42CD5CD5" w14:textId="77777777" w:rsidR="00056FE1" w:rsidRDefault="008E2177">
            <w:pPr>
              <w:widowControl w:val="0"/>
              <w:spacing w:line="240" w:lineRule="auto"/>
              <w:jc w:val="center"/>
              <w:rPr>
                <w:rFonts w:ascii="Fira Sans Condensed" w:eastAsia="Fira Sans Condensed" w:hAnsi="Fira Sans Condensed" w:cs="Fira Sans Condensed"/>
              </w:rPr>
            </w:pPr>
            <w:r>
              <w:rPr>
                <w:rFonts w:ascii="Fira Sans Condensed" w:eastAsia="Fira Sans Condensed" w:hAnsi="Fira Sans Condensed" w:cs="Fira Sans Condensed"/>
              </w:rPr>
              <w:t>/72</w:t>
            </w:r>
          </w:p>
        </w:tc>
      </w:tr>
    </w:tbl>
    <w:p w14:paraId="54529C6B" w14:textId="77777777" w:rsidR="00056FE1" w:rsidRDefault="008E2177">
      <w:pPr>
        <w:pStyle w:val="Heading1"/>
        <w:rPr>
          <w:rFonts w:ascii="Zilla Slab" w:eastAsia="Zilla Slab" w:hAnsi="Zilla Slab" w:cs="Zilla Slab"/>
          <w:color w:val="FFFFFF"/>
          <w:highlight w:val="black"/>
        </w:rPr>
      </w:pPr>
      <w:bookmarkStart w:id="27" w:name="_emjm31wvvjco" w:colFirst="0" w:colLast="0"/>
      <w:bookmarkEnd w:id="27"/>
      <w:r>
        <w:rPr>
          <w:rFonts w:ascii="Zilla Slab" w:eastAsia="Zilla Slab" w:hAnsi="Zilla Slab" w:cs="Zilla Slab"/>
          <w:color w:val="FFFFFF"/>
          <w:highlight w:val="black"/>
        </w:rPr>
        <w:t>Interpreting your overall score</w:t>
      </w:r>
    </w:p>
    <w:p w14:paraId="0047A245"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 xml:space="preserve">Developing your open leadership practice is a journey, and the most important step you can take on that journey is to begin in an intentional way. You should use your overall score as motivation to explore and learn about the areas of open leadership that seem most interesting and important to you. </w:t>
      </w:r>
    </w:p>
    <w:p w14:paraId="5728EC09" w14:textId="77777777" w:rsidR="00056FE1" w:rsidRDefault="00056FE1">
      <w:pPr>
        <w:rPr>
          <w:rFonts w:ascii="Fira Sans Condensed" w:eastAsia="Fira Sans Condensed" w:hAnsi="Fira Sans Condensed" w:cs="Fira Sans Condensed"/>
        </w:rPr>
      </w:pPr>
    </w:p>
    <w:p w14:paraId="57F3ED3C"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What do you want to accomplish with your work? Where do you need to grow the most to do that? What principles, practices, and skills do you need to adopt to become more open, even if your core leadership practice is already sound?</w:t>
      </w:r>
    </w:p>
    <w:p w14:paraId="43E10877" w14:textId="77777777" w:rsidR="00056FE1" w:rsidRDefault="00056FE1">
      <w:pPr>
        <w:rPr>
          <w:rFonts w:ascii="Fira Sans Condensed" w:eastAsia="Fira Sans Condensed" w:hAnsi="Fira Sans Condensed" w:cs="Fira Sans Condensed"/>
        </w:rPr>
      </w:pPr>
    </w:p>
    <w:p w14:paraId="2B0E85C3"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Use your score intentionally to set a course for learning and growth. Be open-by-design in your leadership, rather than open-by-default. Make specific choices about how to improve and help your community to avoid overwhelming yourself or your contributors by trying to do everything open all at once.</w:t>
      </w:r>
    </w:p>
    <w:p w14:paraId="672E5D15" w14:textId="77777777" w:rsidR="00056FE1" w:rsidRDefault="00056FE1">
      <w:pPr>
        <w:rPr>
          <w:rFonts w:ascii="Fira Sans Condensed" w:eastAsia="Fira Sans Condensed" w:hAnsi="Fira Sans Condensed" w:cs="Fira Sans Condensed"/>
        </w:rPr>
      </w:pPr>
    </w:p>
    <w:p w14:paraId="78B5E743" w14:textId="77777777" w:rsidR="00056FE1" w:rsidRDefault="008E2177">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36 or below, you might benefit from broad, general mentoring in open leadership. </w:t>
      </w:r>
    </w:p>
    <w:p w14:paraId="7575E01C" w14:textId="77777777" w:rsidR="00056FE1" w:rsidRDefault="008E2177">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between 37 and 54, there might be specific areas of open leadership in which you’d like to improve. </w:t>
      </w:r>
    </w:p>
    <w:p w14:paraId="46238C3B" w14:textId="77777777" w:rsidR="00056FE1" w:rsidRDefault="008E2177">
      <w:pPr>
        <w:numPr>
          <w:ilvl w:val="0"/>
          <w:numId w:val="4"/>
        </w:numPr>
        <w:rPr>
          <w:rFonts w:ascii="Fira Sans Condensed" w:eastAsia="Fira Sans Condensed" w:hAnsi="Fira Sans Condensed" w:cs="Fira Sans Condensed"/>
        </w:rPr>
      </w:pPr>
      <w:r>
        <w:rPr>
          <w:rFonts w:ascii="Fira Sans Condensed" w:eastAsia="Fira Sans Condensed" w:hAnsi="Fira Sans Condensed" w:cs="Fira Sans Condensed"/>
        </w:rPr>
        <w:t xml:space="preserve">If you scored 55 or above, you might already have a strong personal open leadership practice. </w:t>
      </w:r>
    </w:p>
    <w:p w14:paraId="5CC7893A" w14:textId="77777777" w:rsidR="00056FE1" w:rsidRDefault="008E2177">
      <w:pPr>
        <w:pStyle w:val="Heading1"/>
        <w:rPr>
          <w:rFonts w:ascii="Zilla Slab" w:eastAsia="Zilla Slab" w:hAnsi="Zilla Slab" w:cs="Zilla Slab"/>
          <w:color w:val="FFFFFF"/>
          <w:highlight w:val="black"/>
        </w:rPr>
      </w:pPr>
      <w:bookmarkStart w:id="28" w:name="_rorrenqla69n" w:colFirst="0" w:colLast="0"/>
      <w:bookmarkEnd w:id="28"/>
      <w:r>
        <w:rPr>
          <w:rFonts w:ascii="Zilla Slab" w:eastAsia="Zilla Slab" w:hAnsi="Zilla Slab" w:cs="Zilla Slab"/>
          <w:color w:val="FFFFFF"/>
          <w:highlight w:val="black"/>
        </w:rPr>
        <w:t>Stay connected</w:t>
      </w:r>
    </w:p>
    <w:p w14:paraId="6DE84F15"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Questions or feedback about how to improve this self-assessment? Email the OLS team at team@openlifesci.org..</w:t>
      </w:r>
    </w:p>
    <w:p w14:paraId="042ED0BE" w14:textId="77777777" w:rsidR="00056FE1" w:rsidRDefault="00056FE1">
      <w:pPr>
        <w:rPr>
          <w:rFonts w:ascii="Fira Sans Condensed" w:eastAsia="Fira Sans Condensed" w:hAnsi="Fira Sans Condensed" w:cs="Fira Sans Condensed"/>
        </w:rPr>
      </w:pPr>
    </w:p>
    <w:p w14:paraId="130AC319"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Thank you for your leadership! We look forward to hearing from you.</w:t>
      </w:r>
    </w:p>
    <w:p w14:paraId="1EEB40CB" w14:textId="77777777" w:rsidR="00056FE1" w:rsidRDefault="008E2177">
      <w:pPr>
        <w:pStyle w:val="Heading1"/>
        <w:rPr>
          <w:rFonts w:ascii="Zilla Slab" w:eastAsia="Zilla Slab" w:hAnsi="Zilla Slab" w:cs="Zilla Slab"/>
          <w:color w:val="FFFFFF"/>
          <w:highlight w:val="black"/>
        </w:rPr>
      </w:pPr>
      <w:bookmarkStart w:id="29" w:name="_h48ohmm1xfdf" w:colFirst="0" w:colLast="0"/>
      <w:bookmarkEnd w:id="29"/>
      <w:r>
        <w:rPr>
          <w:rFonts w:ascii="Zilla Slab" w:eastAsia="Zilla Slab" w:hAnsi="Zilla Slab" w:cs="Zilla Slab"/>
          <w:color w:val="FFFFFF"/>
          <w:highlight w:val="black"/>
        </w:rPr>
        <w:t>License</w:t>
      </w:r>
    </w:p>
    <w:p w14:paraId="422173C1"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t>CC-BY 4.0 by Mozilla</w:t>
      </w:r>
    </w:p>
    <w:p w14:paraId="18627BF2" w14:textId="77777777" w:rsidR="00056FE1" w:rsidRDefault="008E2177">
      <w:pPr>
        <w:rPr>
          <w:rFonts w:ascii="Fira Sans Condensed" w:eastAsia="Fira Sans Condensed" w:hAnsi="Fira Sans Condensed" w:cs="Fira Sans Condensed"/>
        </w:rPr>
      </w:pPr>
      <w:r>
        <w:rPr>
          <w:rFonts w:ascii="Fira Sans Condensed" w:eastAsia="Fira Sans Condensed" w:hAnsi="Fira Sans Condensed" w:cs="Fira Sans Condensed"/>
        </w:rPr>
        <w:lastRenderedPageBreak/>
        <w:t>Last updated 7 January 2020</w:t>
      </w:r>
    </w:p>
    <w:p w14:paraId="1539BBAC" w14:textId="77777777" w:rsidR="00056FE1" w:rsidRDefault="00056FE1"/>
    <w:sectPr w:rsidR="00056FE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lvika Sharan" w:date="2020-01-22T14:52:00Z" w:initials="">
    <w:p w14:paraId="62E17745" w14:textId="77777777" w:rsidR="00056FE1" w:rsidRDefault="008E2177">
      <w:pPr>
        <w:widowControl w:val="0"/>
        <w:pBdr>
          <w:top w:val="nil"/>
          <w:left w:val="nil"/>
          <w:bottom w:val="nil"/>
          <w:right w:val="nil"/>
          <w:between w:val="nil"/>
        </w:pBdr>
        <w:spacing w:line="240" w:lineRule="auto"/>
        <w:rPr>
          <w:color w:val="000000"/>
        </w:rPr>
      </w:pPr>
      <w:r>
        <w:rPr>
          <w:color w:val="000000"/>
        </w:rPr>
        <w:t>Hi +sudarshangc20@gmail.com , Can you please make a copy (file -&gt; make a copy) of this document or download it locally to do you assessment? This is only a template.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177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17745" w16cid:durableId="50999E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Zilla Slab">
    <w:altName w:val="Calibri"/>
    <w:panose1 w:val="020B0604020202020204"/>
    <w:charset w:val="00"/>
    <w:family w:val="auto"/>
    <w:pitch w:val="default"/>
  </w:font>
  <w:font w:name="Fira Sans Condensed">
    <w:panose1 w:val="020B0503050000020004"/>
    <w:charset w:val="00"/>
    <w:family w:val="swiss"/>
    <w:pitch w:val="variable"/>
    <w:sig w:usb0="600002FF"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63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7C6E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F60A5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AD20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0568051">
    <w:abstractNumId w:val="0"/>
  </w:num>
  <w:num w:numId="2" w16cid:durableId="122427977">
    <w:abstractNumId w:val="1"/>
  </w:num>
  <w:num w:numId="3" w16cid:durableId="2025277721">
    <w:abstractNumId w:val="3"/>
  </w:num>
  <w:num w:numId="4" w16cid:durableId="722559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FE1"/>
    <w:rsid w:val="00056FE1"/>
    <w:rsid w:val="008E21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F464F22"/>
  <w15:docId w15:val="{ED6183B9-E2FD-884E-9EFF-E7C77B5B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mozilla.github.io/open-leadership-framework/fram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Moore</cp:lastModifiedBy>
  <cp:revision>2</cp:revision>
  <dcterms:created xsi:type="dcterms:W3CDTF">2024-04-01T15:34:00Z</dcterms:created>
  <dcterms:modified xsi:type="dcterms:W3CDTF">2024-04-01T15:34:00Z</dcterms:modified>
</cp:coreProperties>
</file>
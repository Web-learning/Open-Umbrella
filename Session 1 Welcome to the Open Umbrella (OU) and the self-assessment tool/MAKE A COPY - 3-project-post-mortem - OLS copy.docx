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4FE" w14:textId="77777777" w:rsidR="00834F60" w:rsidRDefault="00834F60">
      <w:pPr>
        <w:pStyle w:val="Title"/>
        <w:rPr>
          <w:ins w:id="0" w:author="Luis Pedro Coelho" w:date="2020-01-20T12:13:00Z"/>
        </w:rPr>
      </w:pPr>
    </w:p>
    <w:p w14:paraId="42444BB7" w14:textId="77777777" w:rsidR="00834F60" w:rsidRDefault="00F24ECD">
      <w:pPr>
        <w:pStyle w:val="Title"/>
        <w:rPr>
          <w:rFonts w:ascii="Zilla Slab" w:eastAsia="Zilla Slab" w:hAnsi="Zilla Slab" w:cs="Zilla Slab"/>
          <w:color w:val="FFFFFF"/>
          <w:highlight w:val="black"/>
        </w:rPr>
      </w:pPr>
      <w:bookmarkStart w:id="1" w:name="_oa39cnpmuyro" w:colFirst="0" w:colLast="0"/>
      <w:bookmarkEnd w:id="1"/>
      <w:r>
        <w:rPr>
          <w:rFonts w:ascii="Zilla Slab" w:eastAsia="Zilla Slab" w:hAnsi="Zilla Slab" w:cs="Zilla Slab"/>
          <w:color w:val="FFFFFF"/>
          <w:highlight w:val="black"/>
        </w:rPr>
        <w:t>Project post-mortem</w:t>
      </w:r>
    </w:p>
    <w:p w14:paraId="51198458" w14:textId="77777777" w:rsidR="00834F60" w:rsidRDefault="00F24ECD">
      <w:pPr>
        <w:pStyle w:val="Subtitle"/>
        <w:rPr>
          <w:rFonts w:ascii="Zilla Slab" w:eastAsia="Zilla Slab" w:hAnsi="Zilla Slab" w:cs="Zilla Slab"/>
        </w:rPr>
      </w:pPr>
      <w:bookmarkStart w:id="2" w:name="_8tf8lsu4hch5" w:colFirst="0" w:colLast="0"/>
      <w:bookmarkEnd w:id="2"/>
      <w:r>
        <w:rPr>
          <w:rFonts w:ascii="Zilla Slab" w:eastAsia="Zilla Slab" w:hAnsi="Zilla Slab" w:cs="Zilla Slab"/>
        </w:rPr>
        <w:t>Prompts for reflection &amp; improvement</w:t>
      </w:r>
    </w:p>
    <w:p w14:paraId="5AF70E24" w14:textId="77777777" w:rsidR="00834F60" w:rsidRDefault="00F24ECD">
      <w:pPr>
        <w:pStyle w:val="Heading1"/>
      </w:pPr>
      <w:bookmarkStart w:id="3" w:name="_sj1o3nxgfeua" w:colFirst="0" w:colLast="0"/>
      <w:bookmarkEnd w:id="3"/>
      <w:r>
        <w:t>Background</w:t>
      </w:r>
    </w:p>
    <w:p w14:paraId="52E663AD" w14:textId="77777777" w:rsidR="00834F60" w:rsidRDefault="00F24ECD">
      <w:pPr>
        <w:rPr>
          <w:rFonts w:ascii="Fira Sans Condensed" w:eastAsia="Fira Sans Condensed" w:hAnsi="Fira Sans Condensed" w:cs="Fira Sans Condensed"/>
        </w:rPr>
      </w:pPr>
      <w:hyperlink r:id="rId4">
        <w:r>
          <w:rPr>
            <w:rFonts w:ascii="Fira Sans Condensed" w:eastAsia="Fira Sans Condensed" w:hAnsi="Fira Sans Condensed" w:cs="Fira Sans Condensed"/>
            <w:color w:val="1155CC"/>
            <w:u w:val="single"/>
          </w:rPr>
          <w:t>Open leadership</w:t>
        </w:r>
      </w:hyperlink>
      <w:r>
        <w:rPr>
          <w:rFonts w:ascii="Fira Sans Condensed" w:eastAsia="Fira Sans Condensed" w:hAnsi="Fira Sans Condensed" w:cs="Fira Sans Condensed"/>
        </w:rPr>
        <w:t xml:space="preserve"> is a set of principles, practices, and skills people can use to mobilize their communities to solve shared problems and achieve shared goals.</w:t>
      </w:r>
    </w:p>
    <w:p w14:paraId="6B8AD390" w14:textId="77777777" w:rsidR="00834F60" w:rsidRDefault="00834F60">
      <w:pPr>
        <w:rPr>
          <w:rFonts w:ascii="Fira Sans Condensed" w:eastAsia="Fira Sans Condensed" w:hAnsi="Fira Sans Condensed" w:cs="Fira Sans Condensed"/>
        </w:rPr>
      </w:pPr>
    </w:p>
    <w:p w14:paraId="47E334D9"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Open leaders design and build projects and cultures that empower people to collaborate in inclusive communities.</w:t>
      </w:r>
    </w:p>
    <w:p w14:paraId="726F3422" w14:textId="77777777" w:rsidR="00834F60" w:rsidRDefault="00834F60">
      <w:pPr>
        <w:rPr>
          <w:rFonts w:ascii="Fira Sans Condensed" w:eastAsia="Fira Sans Condensed" w:hAnsi="Fira Sans Condensed" w:cs="Fira Sans Condensed"/>
        </w:rPr>
      </w:pPr>
    </w:p>
    <w:p w14:paraId="2F2FEB3F"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This project post-mortem is meant to help you discover how well your design enacted the principles, practices, and skills of open leadership. By evaluating the successes and failures of a recently completed project, you begin planning and improving the next one.</w:t>
      </w:r>
    </w:p>
    <w:p w14:paraId="5C60A321" w14:textId="77777777" w:rsidR="00834F60" w:rsidRDefault="00F24ECD">
      <w:r>
        <w:rPr>
          <w:rFonts w:ascii="Fira Sans Condensed" w:eastAsia="Fira Sans Condensed" w:hAnsi="Fira Sans Condensed" w:cs="Fira Sans Condensed"/>
        </w:rPr>
        <w:br/>
        <w:t>Completing this post-mortem will help you repeat and iterate on the parts of your open leadership practice that best serve your community. It will also help you identify and either fix or stop practices that make parts of your work seem closed, exclusive, or unfriendly.</w:t>
      </w:r>
    </w:p>
    <w:p w14:paraId="025F21A0" w14:textId="77777777" w:rsidR="00834F60" w:rsidRDefault="00F24ECD">
      <w:pPr>
        <w:pStyle w:val="Heading1"/>
      </w:pPr>
      <w:bookmarkStart w:id="4" w:name="_p4c0jpbts2t" w:colFirst="0" w:colLast="0"/>
      <w:bookmarkEnd w:id="4"/>
      <w:r>
        <w:t>Story</w:t>
      </w:r>
    </w:p>
    <w:p w14:paraId="1699BB8A" w14:textId="77777777" w:rsidR="00834F60" w:rsidRDefault="00F24ECD">
      <w:pPr>
        <w:pStyle w:val="Heading2"/>
        <w:keepNext w:val="0"/>
        <w:keepLines w:val="0"/>
        <w:spacing w:before="280"/>
        <w:rPr>
          <w:rFonts w:ascii="Zilla Slab" w:eastAsia="Zilla Slab" w:hAnsi="Zilla Slab" w:cs="Zilla Slab"/>
        </w:rPr>
      </w:pPr>
      <w:bookmarkStart w:id="5" w:name="_v73a4pr949yn" w:colFirst="0" w:colLast="0"/>
      <w:bookmarkEnd w:id="5"/>
      <w:r>
        <w:rPr>
          <w:rFonts w:ascii="Zilla Slab" w:eastAsia="Zilla Slab" w:hAnsi="Zilla Slab" w:cs="Zilla Slab"/>
        </w:rPr>
        <w:t>Kellie, the computer science grad student</w:t>
      </w:r>
    </w:p>
    <w:p w14:paraId="22BC4A65" w14:textId="77777777" w:rsidR="00834F60" w:rsidRDefault="00F24ECD">
      <w:pPr>
        <w:pStyle w:val="Heading3"/>
        <w:keepNext w:val="0"/>
        <w:keepLines w:val="0"/>
        <w:spacing w:before="240" w:after="40"/>
        <w:rPr>
          <w:rFonts w:ascii="Zilla Slab" w:eastAsia="Zilla Slab" w:hAnsi="Zilla Slab" w:cs="Zilla Slab"/>
        </w:rPr>
      </w:pPr>
      <w:bookmarkStart w:id="6" w:name="_9nmgqhe6fl86" w:colFirst="0" w:colLast="0"/>
      <w:bookmarkEnd w:id="6"/>
      <w:r>
        <w:rPr>
          <w:rFonts w:ascii="Zilla Slab" w:eastAsia="Zilla Slab" w:hAnsi="Zilla Slab" w:cs="Zilla Slab"/>
        </w:rPr>
        <w:t>Before</w:t>
      </w:r>
    </w:p>
    <w:p w14:paraId="2C7EC415"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Kellie is a grad student in computer science with a passion for using government data for public good. One of her professors recommends participating in Mozilla's Open Leaders program. She joins the next cohort with a project meant to compare and contrast infrastructure projects in industrial and residential areas of her home state. While Kellie has designed and built out several data collection projects on her own using tools like GitHub, she hasn't worked on a project with contributors before, and she'd l</w:t>
      </w:r>
      <w:r>
        <w:rPr>
          <w:rFonts w:ascii="Fira Sans Condensed" w:eastAsia="Fira Sans Condensed" w:hAnsi="Fira Sans Condensed" w:cs="Fira Sans Condensed"/>
        </w:rPr>
        <w:t>ike this project to involve citizens, civil servants, and peers working to collect and analyze similar data. She uses her time in the cohort to solicit ideas about designing and building her project to empower others to contribute and then replicate the project.</w:t>
      </w:r>
    </w:p>
    <w:p w14:paraId="163526BC" w14:textId="77777777" w:rsidR="00834F60" w:rsidRDefault="00F24ECD">
      <w:pPr>
        <w:pStyle w:val="Heading3"/>
        <w:keepNext w:val="0"/>
        <w:keepLines w:val="0"/>
        <w:spacing w:before="240" w:after="40"/>
        <w:rPr>
          <w:rFonts w:ascii="Zilla Slab" w:eastAsia="Zilla Slab" w:hAnsi="Zilla Slab" w:cs="Zilla Slab"/>
        </w:rPr>
      </w:pPr>
      <w:bookmarkStart w:id="7" w:name="_cfq924j3v594" w:colFirst="0" w:colLast="0"/>
      <w:bookmarkEnd w:id="7"/>
      <w:r>
        <w:rPr>
          <w:rFonts w:ascii="Zilla Slab" w:eastAsia="Zilla Slab" w:hAnsi="Zilla Slab" w:cs="Zilla Slab"/>
        </w:rPr>
        <w:t>Use-case</w:t>
      </w:r>
    </w:p>
    <w:p w14:paraId="101BAA41"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lastRenderedPageBreak/>
        <w:t>At the end of her cohort, Kellie uses the project post-mortem to assess how well her project aligned with the principles, practices, and skills of the Open Leadership Framework. She discovers that her project did a great job of networking and empowering the contributors she recruited to maintain this work even after her cohort is over.</w:t>
      </w:r>
    </w:p>
    <w:p w14:paraId="105F3CAF" w14:textId="77777777" w:rsidR="00834F60" w:rsidRDefault="00F24ECD">
      <w:pPr>
        <w:pStyle w:val="Heading3"/>
        <w:keepNext w:val="0"/>
        <w:keepLines w:val="0"/>
        <w:spacing w:before="240" w:after="40"/>
        <w:rPr>
          <w:rFonts w:ascii="Zilla Slab" w:eastAsia="Zilla Slab" w:hAnsi="Zilla Slab" w:cs="Zilla Slab"/>
        </w:rPr>
      </w:pPr>
      <w:bookmarkStart w:id="8" w:name="_swnx6ysy17gz" w:colFirst="0" w:colLast="0"/>
      <w:bookmarkEnd w:id="8"/>
      <w:r>
        <w:rPr>
          <w:rFonts w:ascii="Zilla Slab" w:eastAsia="Zilla Slab" w:hAnsi="Zilla Slab" w:cs="Zilla Slab"/>
        </w:rPr>
        <w:t>After</w:t>
      </w:r>
    </w:p>
    <w:p w14:paraId="30A7BA7A"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Kellie returns to the Open Leaders program as a mentor and expert in the next round, coaching a small group of new participants and consulting with other project leads who are working with open data. Reflecting on her project and experiences as an Open Leaders mentor and expert, Kellie also publishes a blog post called "10 Ways to Empower Citizens to Own Civic Data" that becomes part of the open leadership curriculum shared by Mozilla.</w:t>
      </w:r>
    </w:p>
    <w:p w14:paraId="2DA996F0" w14:textId="77777777" w:rsidR="00834F60" w:rsidRDefault="00F24ECD">
      <w:pPr>
        <w:pStyle w:val="Heading1"/>
      </w:pPr>
      <w:bookmarkStart w:id="9" w:name="_irkbugatf14n" w:colFirst="0" w:colLast="0"/>
      <w:bookmarkEnd w:id="9"/>
      <w:r>
        <w:t>How to use this post-mortem</w:t>
      </w:r>
    </w:p>
    <w:p w14:paraId="5E104D00"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Review each prompt below. Respond as thoroughly as you can to each one in a way that makes sense and seems most comfortable to you. For example, you might dictate, discuss, type or write your answers. However, you choose to record your responses is fine.</w:t>
      </w:r>
    </w:p>
    <w:p w14:paraId="3266F4B5" w14:textId="77777777" w:rsidR="00834F60" w:rsidRDefault="00834F60">
      <w:pPr>
        <w:rPr>
          <w:rFonts w:ascii="Fira Sans Condensed" w:eastAsia="Fira Sans Condensed" w:hAnsi="Fira Sans Condensed" w:cs="Fira Sans Condensed"/>
        </w:rPr>
      </w:pPr>
    </w:p>
    <w:p w14:paraId="32C69953"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You might complete this post-mortem alone or with a group of project leads. You might include contributors and users. You might share it publicly through a blog post or community call.</w:t>
      </w:r>
    </w:p>
    <w:p w14:paraId="07F4C944" w14:textId="77777777" w:rsidR="00834F60" w:rsidRDefault="00834F60">
      <w:pPr>
        <w:rPr>
          <w:rFonts w:ascii="Fira Sans Condensed" w:eastAsia="Fira Sans Condensed" w:hAnsi="Fira Sans Condensed" w:cs="Fira Sans Condensed"/>
        </w:rPr>
      </w:pPr>
    </w:p>
    <w:p w14:paraId="54D9ED73"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The big idea is to reflect on the successes and challenges you met while enacting the principles, practices, and skills of open leadership on the project. Once you have a sense of what worked and what needs to change, you can improve your next project and open leadership practice.</w:t>
      </w:r>
    </w:p>
    <w:p w14:paraId="47773403" w14:textId="77777777" w:rsidR="00834F60" w:rsidRDefault="00834F60">
      <w:pPr>
        <w:rPr>
          <w:rFonts w:ascii="Fira Sans Condensed" w:eastAsia="Fira Sans Condensed" w:hAnsi="Fira Sans Condensed" w:cs="Fira Sans Condensed"/>
        </w:rPr>
      </w:pPr>
    </w:p>
    <w:p w14:paraId="43132BC2"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Your reflection on this project is your first step in planning the next one.</w:t>
      </w:r>
    </w:p>
    <w:p w14:paraId="5182950E" w14:textId="77777777" w:rsidR="00834F60" w:rsidRDefault="00F24ECD">
      <w:pPr>
        <w:pStyle w:val="Heading1"/>
      </w:pPr>
      <w:bookmarkStart w:id="10" w:name="_9rn7zq4drirq" w:colFirst="0" w:colLast="0"/>
      <w:bookmarkEnd w:id="10"/>
      <w:r>
        <w:t>Design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3C5F8242" w14:textId="77777777">
        <w:tc>
          <w:tcPr>
            <w:tcW w:w="9360" w:type="dxa"/>
            <w:shd w:val="clear" w:color="auto" w:fill="auto"/>
            <w:tcMar>
              <w:top w:w="100" w:type="dxa"/>
              <w:left w:w="100" w:type="dxa"/>
              <w:bottom w:w="100" w:type="dxa"/>
              <w:right w:w="100" w:type="dxa"/>
            </w:tcMar>
          </w:tcPr>
          <w:p w14:paraId="199D234A"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did storytelling impact the project?</w:t>
            </w:r>
          </w:p>
        </w:tc>
      </w:tr>
      <w:tr w:rsidR="00834F60" w14:paraId="74066C15" w14:textId="77777777">
        <w:tc>
          <w:tcPr>
            <w:tcW w:w="9360" w:type="dxa"/>
            <w:shd w:val="clear" w:color="auto" w:fill="auto"/>
            <w:tcMar>
              <w:top w:w="100" w:type="dxa"/>
              <w:left w:w="100" w:type="dxa"/>
              <w:bottom w:w="100" w:type="dxa"/>
              <w:right w:w="100" w:type="dxa"/>
            </w:tcMar>
          </w:tcPr>
          <w:p w14:paraId="3714F68B" w14:textId="77777777" w:rsidR="00834F60" w:rsidRDefault="00834F60">
            <w:pPr>
              <w:widowControl w:val="0"/>
              <w:spacing w:line="240" w:lineRule="auto"/>
              <w:rPr>
                <w:rFonts w:ascii="Fira Sans Condensed" w:eastAsia="Fira Sans Condensed" w:hAnsi="Fira Sans Condensed" w:cs="Fira Sans Condensed"/>
              </w:rPr>
            </w:pPr>
          </w:p>
          <w:p w14:paraId="3A4300CC" w14:textId="77777777" w:rsidR="00834F60" w:rsidRDefault="00834F60">
            <w:pPr>
              <w:widowControl w:val="0"/>
              <w:spacing w:line="240" w:lineRule="auto"/>
              <w:rPr>
                <w:rFonts w:ascii="Fira Sans Condensed" w:eastAsia="Fira Sans Condensed" w:hAnsi="Fira Sans Condensed" w:cs="Fira Sans Condensed"/>
              </w:rPr>
            </w:pPr>
          </w:p>
          <w:p w14:paraId="378264D5" w14:textId="77777777" w:rsidR="00834F60" w:rsidRDefault="00834F60">
            <w:pPr>
              <w:widowControl w:val="0"/>
              <w:spacing w:line="240" w:lineRule="auto"/>
              <w:rPr>
                <w:rFonts w:ascii="Fira Sans Condensed" w:eastAsia="Fira Sans Condensed" w:hAnsi="Fira Sans Condensed" w:cs="Fira Sans Condensed"/>
              </w:rPr>
            </w:pPr>
          </w:p>
          <w:p w14:paraId="2063073D" w14:textId="77777777" w:rsidR="00834F60" w:rsidRDefault="00834F60">
            <w:pPr>
              <w:widowControl w:val="0"/>
              <w:spacing w:line="240" w:lineRule="auto"/>
              <w:rPr>
                <w:rFonts w:ascii="Fira Sans Condensed" w:eastAsia="Fira Sans Condensed" w:hAnsi="Fira Sans Condensed" w:cs="Fira Sans Condensed"/>
              </w:rPr>
            </w:pPr>
          </w:p>
          <w:p w14:paraId="12196A0F" w14:textId="77777777" w:rsidR="00834F60" w:rsidRDefault="00834F60">
            <w:pPr>
              <w:widowControl w:val="0"/>
              <w:spacing w:line="240" w:lineRule="auto"/>
              <w:rPr>
                <w:rFonts w:ascii="Fira Sans Condensed" w:eastAsia="Fira Sans Condensed" w:hAnsi="Fira Sans Condensed" w:cs="Fira Sans Condensed"/>
              </w:rPr>
            </w:pPr>
          </w:p>
        </w:tc>
      </w:tr>
    </w:tbl>
    <w:p w14:paraId="356D4908" w14:textId="77777777" w:rsidR="00834F60" w:rsidRDefault="00834F60">
      <w:pPr>
        <w:rPr>
          <w:rFonts w:ascii="Fira Sans Condensed" w:eastAsia="Fira Sans Condensed" w:hAnsi="Fira Sans Condensed" w:cs="Fira Sans Condensed"/>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1BD0B44E" w14:textId="77777777">
        <w:tc>
          <w:tcPr>
            <w:tcW w:w="9360" w:type="dxa"/>
            <w:shd w:val="clear" w:color="auto" w:fill="auto"/>
            <w:tcMar>
              <w:top w:w="100" w:type="dxa"/>
              <w:left w:w="100" w:type="dxa"/>
              <w:bottom w:w="100" w:type="dxa"/>
              <w:right w:w="100" w:type="dxa"/>
            </w:tcMar>
          </w:tcPr>
          <w:p w14:paraId="3C9784DC"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did contributors and users engage with you and the project? Which interactions were most valuable or fulfilling? Which was least?</w:t>
            </w:r>
          </w:p>
        </w:tc>
      </w:tr>
      <w:tr w:rsidR="00834F60" w14:paraId="2050E44D" w14:textId="77777777">
        <w:tc>
          <w:tcPr>
            <w:tcW w:w="9360" w:type="dxa"/>
            <w:shd w:val="clear" w:color="auto" w:fill="auto"/>
            <w:tcMar>
              <w:top w:w="100" w:type="dxa"/>
              <w:left w:w="100" w:type="dxa"/>
              <w:bottom w:w="100" w:type="dxa"/>
              <w:right w:w="100" w:type="dxa"/>
            </w:tcMar>
          </w:tcPr>
          <w:p w14:paraId="30A1D9A5" w14:textId="77777777" w:rsidR="00834F60" w:rsidRDefault="00834F60">
            <w:pPr>
              <w:widowControl w:val="0"/>
              <w:spacing w:line="240" w:lineRule="auto"/>
              <w:rPr>
                <w:rFonts w:ascii="Fira Sans Condensed" w:eastAsia="Fira Sans Condensed" w:hAnsi="Fira Sans Condensed" w:cs="Fira Sans Condensed"/>
              </w:rPr>
            </w:pPr>
          </w:p>
          <w:p w14:paraId="4C276974" w14:textId="77777777" w:rsidR="00834F60" w:rsidRDefault="00834F60">
            <w:pPr>
              <w:widowControl w:val="0"/>
              <w:spacing w:line="240" w:lineRule="auto"/>
              <w:rPr>
                <w:rFonts w:ascii="Fira Sans Condensed" w:eastAsia="Fira Sans Condensed" w:hAnsi="Fira Sans Condensed" w:cs="Fira Sans Condensed"/>
              </w:rPr>
            </w:pPr>
          </w:p>
          <w:p w14:paraId="1F05712B" w14:textId="77777777" w:rsidR="00834F60" w:rsidRDefault="00834F60">
            <w:pPr>
              <w:widowControl w:val="0"/>
              <w:spacing w:line="240" w:lineRule="auto"/>
              <w:rPr>
                <w:rFonts w:ascii="Fira Sans Condensed" w:eastAsia="Fira Sans Condensed" w:hAnsi="Fira Sans Condensed" w:cs="Fira Sans Condensed"/>
              </w:rPr>
            </w:pPr>
          </w:p>
          <w:p w14:paraId="2ED332EC" w14:textId="77777777" w:rsidR="00834F60" w:rsidRDefault="00834F60">
            <w:pPr>
              <w:widowControl w:val="0"/>
              <w:spacing w:line="240" w:lineRule="auto"/>
              <w:rPr>
                <w:rFonts w:ascii="Fira Sans Condensed" w:eastAsia="Fira Sans Condensed" w:hAnsi="Fira Sans Condensed" w:cs="Fira Sans Condensed"/>
              </w:rPr>
            </w:pPr>
          </w:p>
          <w:p w14:paraId="77555954" w14:textId="77777777" w:rsidR="00834F60" w:rsidRDefault="00834F60">
            <w:pPr>
              <w:widowControl w:val="0"/>
              <w:spacing w:line="240" w:lineRule="auto"/>
              <w:rPr>
                <w:rFonts w:ascii="Fira Sans Condensed" w:eastAsia="Fira Sans Condensed" w:hAnsi="Fira Sans Condensed" w:cs="Fira Sans Condensed"/>
              </w:rPr>
            </w:pPr>
          </w:p>
        </w:tc>
      </w:tr>
    </w:tbl>
    <w:p w14:paraId="5A533051" w14:textId="77777777" w:rsidR="00834F60" w:rsidRDefault="00834F60">
      <w:pPr>
        <w:rPr>
          <w:rFonts w:ascii="Fira Sans Condensed" w:eastAsia="Fira Sans Condensed" w:hAnsi="Fira Sans Condensed" w:cs="Fira Sans Condensed"/>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520E921F" w14:textId="77777777">
        <w:tc>
          <w:tcPr>
            <w:tcW w:w="9360" w:type="dxa"/>
            <w:shd w:val="clear" w:color="auto" w:fill="auto"/>
            <w:tcMar>
              <w:top w:w="100" w:type="dxa"/>
              <w:left w:w="100" w:type="dxa"/>
              <w:bottom w:w="100" w:type="dxa"/>
              <w:right w:w="100" w:type="dxa"/>
            </w:tcMar>
          </w:tcPr>
          <w:p w14:paraId="4471852B"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What kind of group identity formed around the project? How did it form?</w:t>
            </w:r>
          </w:p>
        </w:tc>
      </w:tr>
      <w:tr w:rsidR="00834F60" w14:paraId="067E9A75" w14:textId="77777777">
        <w:tc>
          <w:tcPr>
            <w:tcW w:w="9360" w:type="dxa"/>
            <w:shd w:val="clear" w:color="auto" w:fill="auto"/>
            <w:tcMar>
              <w:top w:w="100" w:type="dxa"/>
              <w:left w:w="100" w:type="dxa"/>
              <w:bottom w:w="100" w:type="dxa"/>
              <w:right w:w="100" w:type="dxa"/>
            </w:tcMar>
          </w:tcPr>
          <w:p w14:paraId="14087E64" w14:textId="77777777" w:rsidR="00834F60" w:rsidRDefault="00834F60">
            <w:pPr>
              <w:widowControl w:val="0"/>
              <w:spacing w:line="240" w:lineRule="auto"/>
              <w:rPr>
                <w:rFonts w:ascii="Fira Sans Condensed" w:eastAsia="Fira Sans Condensed" w:hAnsi="Fira Sans Condensed" w:cs="Fira Sans Condensed"/>
              </w:rPr>
            </w:pPr>
          </w:p>
          <w:p w14:paraId="24E56E9D" w14:textId="77777777" w:rsidR="00834F60" w:rsidRDefault="00834F60">
            <w:pPr>
              <w:widowControl w:val="0"/>
              <w:spacing w:line="240" w:lineRule="auto"/>
              <w:rPr>
                <w:rFonts w:ascii="Fira Sans Condensed" w:eastAsia="Fira Sans Condensed" w:hAnsi="Fira Sans Condensed" w:cs="Fira Sans Condensed"/>
              </w:rPr>
            </w:pPr>
          </w:p>
          <w:p w14:paraId="10D13DED" w14:textId="77777777" w:rsidR="00834F60" w:rsidRDefault="00834F60">
            <w:pPr>
              <w:widowControl w:val="0"/>
              <w:spacing w:line="240" w:lineRule="auto"/>
              <w:rPr>
                <w:rFonts w:ascii="Fira Sans Condensed" w:eastAsia="Fira Sans Condensed" w:hAnsi="Fira Sans Condensed" w:cs="Fira Sans Condensed"/>
              </w:rPr>
            </w:pPr>
          </w:p>
          <w:p w14:paraId="46416C1D" w14:textId="77777777" w:rsidR="00834F60" w:rsidRDefault="00834F60">
            <w:pPr>
              <w:widowControl w:val="0"/>
              <w:spacing w:line="240" w:lineRule="auto"/>
              <w:rPr>
                <w:rFonts w:ascii="Fira Sans Condensed" w:eastAsia="Fira Sans Condensed" w:hAnsi="Fira Sans Condensed" w:cs="Fira Sans Condensed"/>
              </w:rPr>
            </w:pPr>
          </w:p>
          <w:p w14:paraId="56DD6528" w14:textId="77777777" w:rsidR="00834F60" w:rsidRDefault="00834F60">
            <w:pPr>
              <w:widowControl w:val="0"/>
              <w:spacing w:line="240" w:lineRule="auto"/>
              <w:rPr>
                <w:rFonts w:ascii="Fira Sans Condensed" w:eastAsia="Fira Sans Condensed" w:hAnsi="Fira Sans Condensed" w:cs="Fira Sans Condensed"/>
              </w:rPr>
            </w:pPr>
          </w:p>
        </w:tc>
      </w:tr>
    </w:tbl>
    <w:p w14:paraId="41F835B3" w14:textId="77777777" w:rsidR="00834F60" w:rsidRDefault="00F24ECD">
      <w:pPr>
        <w:pStyle w:val="Heading1"/>
        <w:rPr>
          <w:rFonts w:ascii="Fira Sans Condensed" w:eastAsia="Fira Sans Condensed" w:hAnsi="Fira Sans Condensed" w:cs="Fira Sans Condensed"/>
        </w:rPr>
      </w:pPr>
      <w:bookmarkStart w:id="11" w:name="_dr632k9rg2dy" w:colFirst="0" w:colLast="0"/>
      <w:bookmarkEnd w:id="11"/>
      <w:r>
        <w:t>Build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6F3C90AF" w14:textId="77777777">
        <w:tc>
          <w:tcPr>
            <w:tcW w:w="9360" w:type="dxa"/>
            <w:shd w:val="clear" w:color="auto" w:fill="auto"/>
            <w:tcMar>
              <w:top w:w="100" w:type="dxa"/>
              <w:left w:w="100" w:type="dxa"/>
              <w:bottom w:w="100" w:type="dxa"/>
              <w:right w:w="100" w:type="dxa"/>
            </w:tcMar>
          </w:tcPr>
          <w:p w14:paraId="6A30DA88"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did delegation and mentorship impact the project?</w:t>
            </w:r>
          </w:p>
        </w:tc>
      </w:tr>
      <w:tr w:rsidR="00834F60" w14:paraId="6F450D18" w14:textId="77777777">
        <w:tc>
          <w:tcPr>
            <w:tcW w:w="9360" w:type="dxa"/>
            <w:shd w:val="clear" w:color="auto" w:fill="auto"/>
            <w:tcMar>
              <w:top w:w="100" w:type="dxa"/>
              <w:left w:w="100" w:type="dxa"/>
              <w:bottom w:w="100" w:type="dxa"/>
              <w:right w:w="100" w:type="dxa"/>
            </w:tcMar>
          </w:tcPr>
          <w:p w14:paraId="01877E64" w14:textId="77777777" w:rsidR="00834F60" w:rsidRDefault="00834F60">
            <w:pPr>
              <w:widowControl w:val="0"/>
              <w:spacing w:line="240" w:lineRule="auto"/>
              <w:rPr>
                <w:rFonts w:ascii="Fira Sans Condensed" w:eastAsia="Fira Sans Condensed" w:hAnsi="Fira Sans Condensed" w:cs="Fira Sans Condensed"/>
              </w:rPr>
            </w:pPr>
          </w:p>
          <w:p w14:paraId="46087CB2" w14:textId="77777777" w:rsidR="00834F60" w:rsidRDefault="00834F60">
            <w:pPr>
              <w:widowControl w:val="0"/>
              <w:spacing w:line="240" w:lineRule="auto"/>
              <w:rPr>
                <w:rFonts w:ascii="Fira Sans Condensed" w:eastAsia="Fira Sans Condensed" w:hAnsi="Fira Sans Condensed" w:cs="Fira Sans Condensed"/>
              </w:rPr>
            </w:pPr>
          </w:p>
          <w:p w14:paraId="4EA4A59C" w14:textId="77777777" w:rsidR="00834F60" w:rsidRDefault="00834F60">
            <w:pPr>
              <w:widowControl w:val="0"/>
              <w:spacing w:line="240" w:lineRule="auto"/>
              <w:rPr>
                <w:rFonts w:ascii="Fira Sans Condensed" w:eastAsia="Fira Sans Condensed" w:hAnsi="Fira Sans Condensed" w:cs="Fira Sans Condensed"/>
              </w:rPr>
            </w:pPr>
          </w:p>
          <w:p w14:paraId="1D723B06" w14:textId="77777777" w:rsidR="00834F60" w:rsidRDefault="00834F60">
            <w:pPr>
              <w:widowControl w:val="0"/>
              <w:spacing w:line="240" w:lineRule="auto"/>
              <w:rPr>
                <w:rFonts w:ascii="Fira Sans Condensed" w:eastAsia="Fira Sans Condensed" w:hAnsi="Fira Sans Condensed" w:cs="Fira Sans Condensed"/>
              </w:rPr>
            </w:pPr>
          </w:p>
          <w:p w14:paraId="424F177E" w14:textId="77777777" w:rsidR="00834F60" w:rsidRDefault="00834F60">
            <w:pPr>
              <w:widowControl w:val="0"/>
              <w:spacing w:line="240" w:lineRule="auto"/>
              <w:rPr>
                <w:rFonts w:ascii="Fira Sans Condensed" w:eastAsia="Fira Sans Condensed" w:hAnsi="Fira Sans Condensed" w:cs="Fira Sans Condensed"/>
              </w:rPr>
            </w:pPr>
          </w:p>
        </w:tc>
      </w:tr>
    </w:tbl>
    <w:p w14:paraId="47144722" w14:textId="77777777" w:rsidR="00834F60" w:rsidRDefault="00834F60">
      <w:pPr>
        <w:rPr>
          <w:rFonts w:ascii="Fira Sans Condensed" w:eastAsia="Fira Sans Condensed" w:hAnsi="Fira Sans Condensed" w:cs="Fira Sans Condensed"/>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58BF6AC9" w14:textId="77777777">
        <w:tc>
          <w:tcPr>
            <w:tcW w:w="9360" w:type="dxa"/>
            <w:shd w:val="clear" w:color="auto" w:fill="auto"/>
            <w:tcMar>
              <w:top w:w="100" w:type="dxa"/>
              <w:left w:w="100" w:type="dxa"/>
              <w:bottom w:w="100" w:type="dxa"/>
              <w:right w:w="100" w:type="dxa"/>
            </w:tcMar>
          </w:tcPr>
          <w:p w14:paraId="6FF9AF1A"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well did the project community follow its participation guidelines or code of conduct? What were its successes and failures?</w:t>
            </w:r>
          </w:p>
        </w:tc>
      </w:tr>
      <w:tr w:rsidR="00834F60" w14:paraId="5B151DA4" w14:textId="77777777">
        <w:tc>
          <w:tcPr>
            <w:tcW w:w="9360" w:type="dxa"/>
            <w:shd w:val="clear" w:color="auto" w:fill="auto"/>
            <w:tcMar>
              <w:top w:w="100" w:type="dxa"/>
              <w:left w:w="100" w:type="dxa"/>
              <w:bottom w:w="100" w:type="dxa"/>
              <w:right w:w="100" w:type="dxa"/>
            </w:tcMar>
          </w:tcPr>
          <w:p w14:paraId="427081E7" w14:textId="77777777" w:rsidR="00834F60" w:rsidRDefault="00834F60">
            <w:pPr>
              <w:widowControl w:val="0"/>
              <w:spacing w:line="240" w:lineRule="auto"/>
              <w:rPr>
                <w:rFonts w:ascii="Fira Sans Condensed" w:eastAsia="Fira Sans Condensed" w:hAnsi="Fira Sans Condensed" w:cs="Fira Sans Condensed"/>
              </w:rPr>
            </w:pPr>
          </w:p>
          <w:p w14:paraId="71344F6F" w14:textId="77777777" w:rsidR="00834F60" w:rsidRDefault="00834F60">
            <w:pPr>
              <w:widowControl w:val="0"/>
              <w:spacing w:line="240" w:lineRule="auto"/>
              <w:rPr>
                <w:rFonts w:ascii="Fira Sans Condensed" w:eastAsia="Fira Sans Condensed" w:hAnsi="Fira Sans Condensed" w:cs="Fira Sans Condensed"/>
              </w:rPr>
            </w:pPr>
          </w:p>
          <w:p w14:paraId="7ED85154" w14:textId="77777777" w:rsidR="00834F60" w:rsidRDefault="00834F60">
            <w:pPr>
              <w:widowControl w:val="0"/>
              <w:spacing w:line="240" w:lineRule="auto"/>
              <w:rPr>
                <w:rFonts w:ascii="Fira Sans Condensed" w:eastAsia="Fira Sans Condensed" w:hAnsi="Fira Sans Condensed" w:cs="Fira Sans Condensed"/>
              </w:rPr>
            </w:pPr>
          </w:p>
          <w:p w14:paraId="4BB4F508" w14:textId="77777777" w:rsidR="00834F60" w:rsidRDefault="00834F60">
            <w:pPr>
              <w:widowControl w:val="0"/>
              <w:spacing w:line="240" w:lineRule="auto"/>
              <w:rPr>
                <w:rFonts w:ascii="Fira Sans Condensed" w:eastAsia="Fira Sans Condensed" w:hAnsi="Fira Sans Condensed" w:cs="Fira Sans Condensed"/>
              </w:rPr>
            </w:pPr>
          </w:p>
          <w:p w14:paraId="782914EF" w14:textId="77777777" w:rsidR="00834F60" w:rsidRDefault="00834F60">
            <w:pPr>
              <w:widowControl w:val="0"/>
              <w:spacing w:line="240" w:lineRule="auto"/>
              <w:rPr>
                <w:rFonts w:ascii="Fira Sans Condensed" w:eastAsia="Fira Sans Condensed" w:hAnsi="Fira Sans Condensed" w:cs="Fira Sans Condensed"/>
              </w:rPr>
            </w:pPr>
          </w:p>
        </w:tc>
      </w:tr>
    </w:tbl>
    <w:p w14:paraId="541F1057" w14:textId="77777777" w:rsidR="00834F60" w:rsidRDefault="00834F60">
      <w:pPr>
        <w:rPr>
          <w:rFonts w:ascii="Fira Sans Condensed" w:eastAsia="Fira Sans Condensed" w:hAnsi="Fira Sans Condensed" w:cs="Fira Sans Condensed"/>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3A11240E" w14:textId="77777777">
        <w:tc>
          <w:tcPr>
            <w:tcW w:w="9360" w:type="dxa"/>
            <w:shd w:val="clear" w:color="auto" w:fill="auto"/>
            <w:tcMar>
              <w:top w:w="100" w:type="dxa"/>
              <w:left w:w="100" w:type="dxa"/>
              <w:bottom w:w="100" w:type="dxa"/>
              <w:right w:w="100" w:type="dxa"/>
            </w:tcMar>
          </w:tcPr>
          <w:p w14:paraId="46C2CBCC"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well did the project inspire high-quality contributions? Adaptation or re-use?</w:t>
            </w:r>
          </w:p>
        </w:tc>
      </w:tr>
      <w:tr w:rsidR="00834F60" w14:paraId="03327BA4" w14:textId="77777777">
        <w:tc>
          <w:tcPr>
            <w:tcW w:w="9360" w:type="dxa"/>
            <w:shd w:val="clear" w:color="auto" w:fill="auto"/>
            <w:tcMar>
              <w:top w:w="100" w:type="dxa"/>
              <w:left w:w="100" w:type="dxa"/>
              <w:bottom w:w="100" w:type="dxa"/>
              <w:right w:w="100" w:type="dxa"/>
            </w:tcMar>
          </w:tcPr>
          <w:p w14:paraId="3EA109D9" w14:textId="77777777" w:rsidR="00834F60" w:rsidRDefault="00834F60">
            <w:pPr>
              <w:widowControl w:val="0"/>
              <w:spacing w:line="240" w:lineRule="auto"/>
              <w:rPr>
                <w:rFonts w:ascii="Fira Sans Condensed" w:eastAsia="Fira Sans Condensed" w:hAnsi="Fira Sans Condensed" w:cs="Fira Sans Condensed"/>
              </w:rPr>
            </w:pPr>
          </w:p>
          <w:p w14:paraId="43039EBA" w14:textId="77777777" w:rsidR="00834F60" w:rsidRDefault="00834F60">
            <w:pPr>
              <w:widowControl w:val="0"/>
              <w:spacing w:line="240" w:lineRule="auto"/>
              <w:rPr>
                <w:rFonts w:ascii="Fira Sans Condensed" w:eastAsia="Fira Sans Condensed" w:hAnsi="Fira Sans Condensed" w:cs="Fira Sans Condensed"/>
              </w:rPr>
            </w:pPr>
          </w:p>
          <w:p w14:paraId="7CED17B0" w14:textId="77777777" w:rsidR="00834F60" w:rsidRDefault="00834F60">
            <w:pPr>
              <w:widowControl w:val="0"/>
              <w:spacing w:line="240" w:lineRule="auto"/>
              <w:rPr>
                <w:rFonts w:ascii="Fira Sans Condensed" w:eastAsia="Fira Sans Condensed" w:hAnsi="Fira Sans Condensed" w:cs="Fira Sans Condensed"/>
              </w:rPr>
            </w:pPr>
          </w:p>
          <w:p w14:paraId="2EB2BE23" w14:textId="77777777" w:rsidR="00834F60" w:rsidRDefault="00834F60">
            <w:pPr>
              <w:widowControl w:val="0"/>
              <w:spacing w:line="240" w:lineRule="auto"/>
              <w:rPr>
                <w:rFonts w:ascii="Fira Sans Condensed" w:eastAsia="Fira Sans Condensed" w:hAnsi="Fira Sans Condensed" w:cs="Fira Sans Condensed"/>
              </w:rPr>
            </w:pPr>
          </w:p>
          <w:p w14:paraId="1A3520A8" w14:textId="77777777" w:rsidR="00834F60" w:rsidRDefault="00834F60">
            <w:pPr>
              <w:widowControl w:val="0"/>
              <w:spacing w:line="240" w:lineRule="auto"/>
              <w:rPr>
                <w:rFonts w:ascii="Fira Sans Condensed" w:eastAsia="Fira Sans Condensed" w:hAnsi="Fira Sans Condensed" w:cs="Fira Sans Condensed"/>
              </w:rPr>
            </w:pPr>
          </w:p>
        </w:tc>
      </w:tr>
    </w:tbl>
    <w:p w14:paraId="42BDF54E" w14:textId="77777777" w:rsidR="00834F60" w:rsidRDefault="00F24ECD">
      <w:pPr>
        <w:pStyle w:val="Heading1"/>
        <w:rPr>
          <w:rFonts w:ascii="Fira Sans Condensed" w:eastAsia="Fira Sans Condensed" w:hAnsi="Fira Sans Condensed" w:cs="Fira Sans Condensed"/>
        </w:rPr>
      </w:pPr>
      <w:bookmarkStart w:id="12" w:name="_d3mbcte3k9a7" w:colFirst="0" w:colLast="0"/>
      <w:bookmarkEnd w:id="12"/>
      <w:r>
        <w:lastRenderedPageBreak/>
        <w:t>Empower</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075507F7" w14:textId="77777777">
        <w:tc>
          <w:tcPr>
            <w:tcW w:w="9360" w:type="dxa"/>
            <w:shd w:val="clear" w:color="auto" w:fill="auto"/>
            <w:tcMar>
              <w:top w:w="100" w:type="dxa"/>
              <w:left w:w="100" w:type="dxa"/>
              <w:bottom w:w="100" w:type="dxa"/>
              <w:right w:w="100" w:type="dxa"/>
            </w:tcMar>
          </w:tcPr>
          <w:p w14:paraId="0C788A0F"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did you maintain your pieces of the project like its vision and purpose and your own self-care?</w:t>
            </w:r>
          </w:p>
        </w:tc>
      </w:tr>
      <w:tr w:rsidR="00834F60" w14:paraId="123DC8AC" w14:textId="77777777">
        <w:tc>
          <w:tcPr>
            <w:tcW w:w="9360" w:type="dxa"/>
            <w:shd w:val="clear" w:color="auto" w:fill="auto"/>
            <w:tcMar>
              <w:top w:w="100" w:type="dxa"/>
              <w:left w:w="100" w:type="dxa"/>
              <w:bottom w:w="100" w:type="dxa"/>
              <w:right w:w="100" w:type="dxa"/>
            </w:tcMar>
          </w:tcPr>
          <w:p w14:paraId="641F5024" w14:textId="77777777" w:rsidR="00834F60" w:rsidRDefault="00834F60">
            <w:pPr>
              <w:widowControl w:val="0"/>
              <w:spacing w:line="240" w:lineRule="auto"/>
              <w:rPr>
                <w:rFonts w:ascii="Fira Sans Condensed" w:eastAsia="Fira Sans Condensed" w:hAnsi="Fira Sans Condensed" w:cs="Fira Sans Condensed"/>
              </w:rPr>
            </w:pPr>
          </w:p>
          <w:p w14:paraId="205264E0" w14:textId="77777777" w:rsidR="00834F60" w:rsidRDefault="00834F60">
            <w:pPr>
              <w:widowControl w:val="0"/>
              <w:spacing w:line="240" w:lineRule="auto"/>
              <w:rPr>
                <w:rFonts w:ascii="Fira Sans Condensed" w:eastAsia="Fira Sans Condensed" w:hAnsi="Fira Sans Condensed" w:cs="Fira Sans Condensed"/>
              </w:rPr>
            </w:pPr>
          </w:p>
          <w:p w14:paraId="13F49927" w14:textId="77777777" w:rsidR="00834F60" w:rsidRDefault="00834F60">
            <w:pPr>
              <w:widowControl w:val="0"/>
              <w:spacing w:line="240" w:lineRule="auto"/>
              <w:rPr>
                <w:rFonts w:ascii="Fira Sans Condensed" w:eastAsia="Fira Sans Condensed" w:hAnsi="Fira Sans Condensed" w:cs="Fira Sans Condensed"/>
              </w:rPr>
            </w:pPr>
          </w:p>
          <w:p w14:paraId="29A4345A" w14:textId="77777777" w:rsidR="00834F60" w:rsidRDefault="00834F60">
            <w:pPr>
              <w:widowControl w:val="0"/>
              <w:spacing w:line="240" w:lineRule="auto"/>
              <w:rPr>
                <w:rFonts w:ascii="Fira Sans Condensed" w:eastAsia="Fira Sans Condensed" w:hAnsi="Fira Sans Condensed" w:cs="Fira Sans Condensed"/>
              </w:rPr>
            </w:pPr>
          </w:p>
          <w:p w14:paraId="1B79299A" w14:textId="77777777" w:rsidR="00834F60" w:rsidRDefault="00834F60">
            <w:pPr>
              <w:widowControl w:val="0"/>
              <w:spacing w:line="240" w:lineRule="auto"/>
              <w:rPr>
                <w:rFonts w:ascii="Fira Sans Condensed" w:eastAsia="Fira Sans Condensed" w:hAnsi="Fira Sans Condensed" w:cs="Fira Sans Condensed"/>
              </w:rPr>
            </w:pPr>
          </w:p>
        </w:tc>
      </w:tr>
    </w:tbl>
    <w:p w14:paraId="67482C26" w14:textId="77777777" w:rsidR="00834F60" w:rsidRDefault="00834F60">
      <w:pPr>
        <w:rPr>
          <w:rFonts w:ascii="Fira Sans Condensed" w:eastAsia="Fira Sans Condensed" w:hAnsi="Fira Sans Condensed" w:cs="Fira Sans Condensed"/>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687C1626" w14:textId="77777777">
        <w:tc>
          <w:tcPr>
            <w:tcW w:w="9360" w:type="dxa"/>
            <w:shd w:val="clear" w:color="auto" w:fill="auto"/>
            <w:tcMar>
              <w:top w:w="100" w:type="dxa"/>
              <w:left w:w="100" w:type="dxa"/>
              <w:bottom w:w="100" w:type="dxa"/>
              <w:right w:w="100" w:type="dxa"/>
            </w:tcMar>
          </w:tcPr>
          <w:p w14:paraId="56D29A73"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How well were you able to protect the emotional, mental, and physical safety of your community? Which successes and challenges seem most important to remember?</w:t>
            </w:r>
          </w:p>
        </w:tc>
      </w:tr>
      <w:tr w:rsidR="00834F60" w14:paraId="4C3C14EB" w14:textId="77777777">
        <w:tc>
          <w:tcPr>
            <w:tcW w:w="9360" w:type="dxa"/>
            <w:shd w:val="clear" w:color="auto" w:fill="auto"/>
            <w:tcMar>
              <w:top w:w="100" w:type="dxa"/>
              <w:left w:w="100" w:type="dxa"/>
              <w:bottom w:w="100" w:type="dxa"/>
              <w:right w:w="100" w:type="dxa"/>
            </w:tcMar>
          </w:tcPr>
          <w:p w14:paraId="7B6AB0FA" w14:textId="77777777" w:rsidR="00834F60" w:rsidRDefault="00834F60">
            <w:pPr>
              <w:widowControl w:val="0"/>
              <w:spacing w:line="240" w:lineRule="auto"/>
              <w:rPr>
                <w:rFonts w:ascii="Fira Sans Condensed" w:eastAsia="Fira Sans Condensed" w:hAnsi="Fira Sans Condensed" w:cs="Fira Sans Condensed"/>
              </w:rPr>
            </w:pPr>
          </w:p>
          <w:p w14:paraId="47146CB8" w14:textId="77777777" w:rsidR="00834F60" w:rsidRDefault="00834F60">
            <w:pPr>
              <w:widowControl w:val="0"/>
              <w:spacing w:line="240" w:lineRule="auto"/>
              <w:rPr>
                <w:rFonts w:ascii="Fira Sans Condensed" w:eastAsia="Fira Sans Condensed" w:hAnsi="Fira Sans Condensed" w:cs="Fira Sans Condensed"/>
              </w:rPr>
            </w:pPr>
          </w:p>
          <w:p w14:paraId="759B9918" w14:textId="77777777" w:rsidR="00834F60" w:rsidRDefault="00834F60">
            <w:pPr>
              <w:widowControl w:val="0"/>
              <w:spacing w:line="240" w:lineRule="auto"/>
              <w:rPr>
                <w:rFonts w:ascii="Fira Sans Condensed" w:eastAsia="Fira Sans Condensed" w:hAnsi="Fira Sans Condensed" w:cs="Fira Sans Condensed"/>
              </w:rPr>
            </w:pPr>
          </w:p>
          <w:p w14:paraId="6D4D2E25" w14:textId="77777777" w:rsidR="00834F60" w:rsidRDefault="00834F60">
            <w:pPr>
              <w:widowControl w:val="0"/>
              <w:spacing w:line="240" w:lineRule="auto"/>
              <w:rPr>
                <w:rFonts w:ascii="Fira Sans Condensed" w:eastAsia="Fira Sans Condensed" w:hAnsi="Fira Sans Condensed" w:cs="Fira Sans Condensed"/>
              </w:rPr>
            </w:pPr>
          </w:p>
          <w:p w14:paraId="44F02805" w14:textId="77777777" w:rsidR="00834F60" w:rsidRDefault="00834F60">
            <w:pPr>
              <w:widowControl w:val="0"/>
              <w:spacing w:line="240" w:lineRule="auto"/>
              <w:rPr>
                <w:rFonts w:ascii="Fira Sans Condensed" w:eastAsia="Fira Sans Condensed" w:hAnsi="Fira Sans Condensed" w:cs="Fira Sans Condensed"/>
              </w:rPr>
            </w:pPr>
          </w:p>
        </w:tc>
      </w:tr>
    </w:tbl>
    <w:p w14:paraId="37FB51B0" w14:textId="77777777" w:rsidR="00834F60" w:rsidRDefault="00834F60">
      <w:pPr>
        <w:rPr>
          <w:rFonts w:ascii="Fira Sans Condensed" w:eastAsia="Fira Sans Condensed" w:hAnsi="Fira Sans Condensed" w:cs="Fira Sans Condensed"/>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F60" w14:paraId="3A6FE169" w14:textId="77777777">
        <w:tc>
          <w:tcPr>
            <w:tcW w:w="9360" w:type="dxa"/>
            <w:shd w:val="clear" w:color="auto" w:fill="auto"/>
            <w:tcMar>
              <w:top w:w="100" w:type="dxa"/>
              <w:left w:w="100" w:type="dxa"/>
              <w:bottom w:w="100" w:type="dxa"/>
              <w:right w:w="100" w:type="dxa"/>
            </w:tcMar>
          </w:tcPr>
          <w:p w14:paraId="3F79B05E"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 xml:space="preserve">Were you able to engage, acknowledge, and promote a diverse set of contributors and empower them to lead and learn in the project? </w:t>
            </w:r>
          </w:p>
        </w:tc>
      </w:tr>
      <w:tr w:rsidR="00834F60" w14:paraId="63B8BAE3" w14:textId="77777777">
        <w:tc>
          <w:tcPr>
            <w:tcW w:w="9360" w:type="dxa"/>
            <w:shd w:val="clear" w:color="auto" w:fill="auto"/>
            <w:tcMar>
              <w:top w:w="100" w:type="dxa"/>
              <w:left w:w="100" w:type="dxa"/>
              <w:bottom w:w="100" w:type="dxa"/>
              <w:right w:w="100" w:type="dxa"/>
            </w:tcMar>
          </w:tcPr>
          <w:p w14:paraId="71275C1F" w14:textId="77777777" w:rsidR="00834F60" w:rsidRDefault="00834F60">
            <w:pPr>
              <w:widowControl w:val="0"/>
              <w:spacing w:line="240" w:lineRule="auto"/>
              <w:rPr>
                <w:rFonts w:ascii="Fira Sans Condensed" w:eastAsia="Fira Sans Condensed" w:hAnsi="Fira Sans Condensed" w:cs="Fira Sans Condensed"/>
              </w:rPr>
            </w:pPr>
          </w:p>
          <w:p w14:paraId="0E060F72" w14:textId="77777777" w:rsidR="00834F60" w:rsidRDefault="00834F60">
            <w:pPr>
              <w:widowControl w:val="0"/>
              <w:spacing w:line="240" w:lineRule="auto"/>
              <w:rPr>
                <w:rFonts w:ascii="Fira Sans Condensed" w:eastAsia="Fira Sans Condensed" w:hAnsi="Fira Sans Condensed" w:cs="Fira Sans Condensed"/>
              </w:rPr>
            </w:pPr>
          </w:p>
          <w:p w14:paraId="198B3766" w14:textId="77777777" w:rsidR="00834F60" w:rsidRDefault="00834F60">
            <w:pPr>
              <w:widowControl w:val="0"/>
              <w:spacing w:line="240" w:lineRule="auto"/>
              <w:rPr>
                <w:rFonts w:ascii="Fira Sans Condensed" w:eastAsia="Fira Sans Condensed" w:hAnsi="Fira Sans Condensed" w:cs="Fira Sans Condensed"/>
              </w:rPr>
            </w:pPr>
          </w:p>
          <w:p w14:paraId="0CD8F343" w14:textId="77777777" w:rsidR="00834F60" w:rsidRDefault="00834F60">
            <w:pPr>
              <w:widowControl w:val="0"/>
              <w:spacing w:line="240" w:lineRule="auto"/>
              <w:rPr>
                <w:rFonts w:ascii="Fira Sans Condensed" w:eastAsia="Fira Sans Condensed" w:hAnsi="Fira Sans Condensed" w:cs="Fira Sans Condensed"/>
              </w:rPr>
            </w:pPr>
          </w:p>
          <w:p w14:paraId="79F91572" w14:textId="77777777" w:rsidR="00834F60" w:rsidRDefault="00834F60">
            <w:pPr>
              <w:widowControl w:val="0"/>
              <w:spacing w:line="240" w:lineRule="auto"/>
              <w:rPr>
                <w:rFonts w:ascii="Fira Sans Condensed" w:eastAsia="Fira Sans Condensed" w:hAnsi="Fira Sans Condensed" w:cs="Fira Sans Condensed"/>
              </w:rPr>
            </w:pPr>
          </w:p>
        </w:tc>
      </w:tr>
    </w:tbl>
    <w:p w14:paraId="40E675B3" w14:textId="77777777" w:rsidR="00834F60" w:rsidRDefault="00F24ECD">
      <w:pPr>
        <w:pStyle w:val="Heading1"/>
      </w:pPr>
      <w:bookmarkStart w:id="13" w:name="_2j7xnlunr20q" w:colFirst="0" w:colLast="0"/>
      <w:bookmarkEnd w:id="13"/>
      <w:r>
        <w:t>Next steps</w:t>
      </w:r>
    </w:p>
    <w:p w14:paraId="643E28B2"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 xml:space="preserve">First, acknowledge all of your successes. Remind yourself of the decisions you made and the systems you created to design, build, and empower your project and its contributors so well for understanding, sharing, and participation and inclusion. How can you maintain these parts of your open leadership practice across projects? How can you document and share what’s working best? </w:t>
      </w:r>
    </w:p>
    <w:p w14:paraId="3FAC183E" w14:textId="77777777" w:rsidR="00834F60" w:rsidRDefault="00834F60">
      <w:pPr>
        <w:rPr>
          <w:rFonts w:ascii="Fira Sans Condensed" w:eastAsia="Fira Sans Condensed" w:hAnsi="Fira Sans Condensed" w:cs="Fira Sans Condensed"/>
        </w:rPr>
      </w:pPr>
    </w:p>
    <w:p w14:paraId="482AEBB9"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 xml:space="preserve">After that, identify 2-3 challenges you’d like to address in your next project. These don’t have to be areas of weakness - just things you would like to improve in your next project. What’s not working yet? What leaves you dissatisfied about your project or open leadership practice? What do you want to learn? </w:t>
      </w:r>
    </w:p>
    <w:p w14:paraId="31A1F2F2" w14:textId="77777777" w:rsidR="00834F60" w:rsidRDefault="00F24ECD">
      <w:pPr>
        <w:pStyle w:val="Heading1"/>
      </w:pPr>
      <w:bookmarkStart w:id="14" w:name="_it15n01go2sc" w:colFirst="0" w:colLast="0"/>
      <w:bookmarkEnd w:id="14"/>
      <w:r>
        <w:lastRenderedPageBreak/>
        <w:t>Stay connected</w:t>
      </w:r>
    </w:p>
    <w:p w14:paraId="2CF2067B"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Questions or feedback about how to improve this self-assessment? Email the OLS team at team@openlifesci.org.</w:t>
      </w:r>
    </w:p>
    <w:p w14:paraId="5BEF6AFB" w14:textId="77777777" w:rsidR="00834F60" w:rsidRDefault="00834F60">
      <w:pPr>
        <w:rPr>
          <w:rFonts w:ascii="Fira Sans Condensed" w:eastAsia="Fira Sans Condensed" w:hAnsi="Fira Sans Condensed" w:cs="Fira Sans Condensed"/>
        </w:rPr>
      </w:pPr>
    </w:p>
    <w:p w14:paraId="0AE81845"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Thank you for your leadership! We look forward to hearing from you.</w:t>
      </w:r>
    </w:p>
    <w:p w14:paraId="04F7D6ED" w14:textId="77777777" w:rsidR="00834F60" w:rsidRDefault="00F24ECD">
      <w:pPr>
        <w:pStyle w:val="Heading1"/>
      </w:pPr>
      <w:bookmarkStart w:id="15" w:name="_h48ohmm1xfdf" w:colFirst="0" w:colLast="0"/>
      <w:bookmarkEnd w:id="15"/>
      <w:r>
        <w:t>License</w:t>
      </w:r>
    </w:p>
    <w:p w14:paraId="32FCFCFE" w14:textId="77777777" w:rsidR="00834F60" w:rsidRDefault="00F24ECD">
      <w:pPr>
        <w:rPr>
          <w:rFonts w:ascii="Fira Sans Condensed" w:eastAsia="Fira Sans Condensed" w:hAnsi="Fira Sans Condensed" w:cs="Fira Sans Condensed"/>
        </w:rPr>
      </w:pPr>
      <w:r>
        <w:rPr>
          <w:rFonts w:ascii="Fira Sans Condensed" w:eastAsia="Fira Sans Condensed" w:hAnsi="Fira Sans Condensed" w:cs="Fira Sans Condensed"/>
        </w:rPr>
        <w:t>CC-BY 4.0 by Mozilla</w:t>
      </w:r>
    </w:p>
    <w:p w14:paraId="2E826D46" w14:textId="77777777" w:rsidR="00834F60" w:rsidRDefault="00F24ECD">
      <w:r>
        <w:rPr>
          <w:rFonts w:ascii="Fira Sans Condensed" w:eastAsia="Fira Sans Condensed" w:hAnsi="Fira Sans Condensed" w:cs="Fira Sans Condensed"/>
        </w:rPr>
        <w:t>Last updated 07 January 2020</w:t>
      </w:r>
    </w:p>
    <w:sectPr w:rsidR="00834F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Zilla Slab">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60"/>
    <w:rsid w:val="00834F60"/>
    <w:rsid w:val="00F24E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BBA3A3D"/>
  <w15:docId w15:val="{695B6052-68E0-3147-BFB0-EC9DCDFE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Zilla Slab" w:eastAsia="Zilla Slab" w:hAnsi="Zilla Slab" w:cs="Zilla Slab"/>
      <w:color w:val="FFFFFF"/>
      <w:sz w:val="40"/>
      <w:szCs w:val="40"/>
      <w:highlight w:val="black"/>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zilla.github.io/open-leadership-framework/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Moore</cp:lastModifiedBy>
  <cp:revision>2</cp:revision>
  <dcterms:created xsi:type="dcterms:W3CDTF">2024-04-01T15:47:00Z</dcterms:created>
  <dcterms:modified xsi:type="dcterms:W3CDTF">2024-04-01T15:47:00Z</dcterms:modified>
</cp:coreProperties>
</file>